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 Spacing"/>
        <w:spacing w:line="480" w:lineRule="auto"/>
        <w:rPr>
          <w:sz w:val="24"/>
          <w:szCs w:val="24"/>
        </w:rPr>
      </w:pPr>
      <w:r>
        <w:rPr>
          <w:sz w:val="24"/>
          <w:szCs w:val="24"/>
          <w:rtl w:val="0"/>
          <w:lang w:val="en-US"/>
        </w:rPr>
        <w:t>Yuze Ma</w:t>
      </w:r>
    </w:p>
    <w:p>
      <w:pPr>
        <w:pStyle w:val="No Spacing"/>
        <w:spacing w:line="480" w:lineRule="auto"/>
        <w:rPr>
          <w:sz w:val="24"/>
          <w:szCs w:val="24"/>
        </w:rPr>
      </w:pPr>
      <w:r>
        <w:rPr>
          <w:sz w:val="24"/>
          <w:szCs w:val="24"/>
          <w:rtl w:val="0"/>
          <w:lang w:val="en-US"/>
        </w:rPr>
        <w:t>IHSS 1964-01</w:t>
      </w:r>
    </w:p>
    <w:p>
      <w:pPr>
        <w:pStyle w:val="No Spacing"/>
        <w:spacing w:line="480" w:lineRule="auto"/>
        <w:rPr>
          <w:sz w:val="24"/>
          <w:szCs w:val="24"/>
        </w:rPr>
      </w:pPr>
      <w:r>
        <w:rPr>
          <w:sz w:val="24"/>
          <w:szCs w:val="24"/>
          <w:rtl w:val="0"/>
          <w:lang w:val="en-US"/>
        </w:rPr>
        <w:t>Short Paper #1</w:t>
      </w:r>
    </w:p>
    <w:p>
      <w:pPr>
        <w:pStyle w:val="No Spacing"/>
        <w:spacing w:line="480" w:lineRule="auto"/>
        <w:rPr>
          <w:sz w:val="24"/>
          <w:szCs w:val="24"/>
        </w:rPr>
      </w:pPr>
      <w:r>
        <w:rPr>
          <w:sz w:val="24"/>
          <w:szCs w:val="24"/>
          <w:rtl w:val="0"/>
          <w:lang w:val="en-US"/>
        </w:rPr>
        <w:t>Due: September, 9th, 2016</w:t>
      </w:r>
    </w:p>
    <w:p>
      <w:pPr>
        <w:pStyle w:val="No Spacing"/>
        <w:spacing w:line="480" w:lineRule="auto"/>
        <w:rPr>
          <w:sz w:val="24"/>
          <w:szCs w:val="24"/>
        </w:rPr>
      </w:pPr>
    </w:p>
    <w:p>
      <w:pPr>
        <w:pStyle w:val="No Spacing"/>
        <w:spacing w:line="480" w:lineRule="auto"/>
        <w:jc w:val="center"/>
        <w:rPr>
          <w:sz w:val="24"/>
          <w:szCs w:val="24"/>
        </w:rPr>
      </w:pPr>
      <w:r>
        <w:rPr>
          <w:sz w:val="24"/>
          <w:szCs w:val="24"/>
          <w:rtl w:val="0"/>
          <w:lang w:val="en-US"/>
        </w:rPr>
        <w:t>Reading One:The Fundamental Concepts of Metaphysics excerpt</w:t>
      </w:r>
    </w:p>
    <w:p>
      <w:pPr>
        <w:pStyle w:val="No Spacing"/>
        <w:spacing w:line="480" w:lineRule="auto"/>
        <w:jc w:val="center"/>
        <w:rPr>
          <w:sz w:val="24"/>
          <w:szCs w:val="24"/>
        </w:rPr>
      </w:pPr>
    </w:p>
    <w:p>
      <w:pPr>
        <w:pStyle w:val="No Spacing"/>
        <w:spacing w:line="480" w:lineRule="auto"/>
        <w:rPr>
          <w:sz w:val="24"/>
          <w:szCs w:val="24"/>
        </w:rPr>
      </w:pPr>
      <w:r>
        <w:rPr>
          <w:sz w:val="24"/>
          <w:szCs w:val="24"/>
          <w:rtl w:val="0"/>
          <w:lang w:val="en-US"/>
        </w:rPr>
        <w:t xml:space="preserve">The first time I encountered </w:t>
      </w:r>
      <w:r>
        <w:rPr>
          <w:sz w:val="24"/>
          <w:szCs w:val="24"/>
          <w:rtl w:val="0"/>
          <w:lang w:val="en-US"/>
        </w:rPr>
        <w:t>“</w:t>
      </w:r>
      <w:r>
        <w:rPr>
          <w:sz w:val="24"/>
          <w:szCs w:val="24"/>
          <w:rtl w:val="0"/>
          <w:lang w:val="en-US"/>
        </w:rPr>
        <w:t>Metaphysics</w:t>
      </w:r>
      <w:r>
        <w:rPr>
          <w:sz w:val="24"/>
          <w:szCs w:val="24"/>
          <w:rtl w:val="0"/>
          <w:lang w:val="en-US"/>
        </w:rPr>
        <w:t xml:space="preserve">” </w:t>
      </w:r>
      <w:r>
        <w:rPr>
          <w:sz w:val="24"/>
          <w:szCs w:val="24"/>
          <w:rtl w:val="0"/>
          <w:lang w:val="en-US"/>
        </w:rPr>
        <w:t xml:space="preserve">I thought it was a subject </w:t>
      </w:r>
      <w:del w:id="0" w:date="2016-09-25T14:06:00Z" w:author="Eglash, Ron">
        <w:r>
          <w:rPr>
            <w:sz w:val="24"/>
            <w:szCs w:val="24"/>
            <w:rtl w:val="0"/>
            <w:lang w:val="en-US"/>
          </w:rPr>
          <w:delText xml:space="preserve">highly </w:delText>
        </w:r>
      </w:del>
      <w:r>
        <w:rPr>
          <w:sz w:val="24"/>
          <w:szCs w:val="24"/>
          <w:rtl w:val="0"/>
          <w:lang w:val="en-US"/>
        </w:rPr>
        <w:t xml:space="preserve">closely related to physics, which mainly focuses on the motion of concrete objects. However, the prefix </w:t>
      </w:r>
      <w:r>
        <w:rPr>
          <w:sz w:val="24"/>
          <w:szCs w:val="24"/>
          <w:rtl w:val="0"/>
          <w:lang w:val="en-US"/>
        </w:rPr>
        <w:t>“</w:t>
      </w:r>
      <w:r>
        <w:rPr>
          <w:sz w:val="24"/>
          <w:szCs w:val="24"/>
          <w:rtl w:val="0"/>
          <w:lang w:val="en-US"/>
        </w:rPr>
        <w:t>meta</w:t>
      </w:r>
      <w:r>
        <w:rPr>
          <w:sz w:val="24"/>
          <w:szCs w:val="24"/>
          <w:rtl w:val="0"/>
          <w:lang w:val="en-US"/>
        </w:rPr>
        <w:t xml:space="preserve">” </w:t>
      </w:r>
      <w:del w:id="1" w:date="2016-09-25T14:07:00Z" w:author="Eglash, Ron">
        <w:r>
          <w:rPr>
            <w:sz w:val="24"/>
            <w:szCs w:val="24"/>
            <w:rtl w:val="0"/>
            <w:lang w:val="en-US"/>
          </w:rPr>
          <w:delText xml:space="preserve">amazingly </w:delText>
        </w:r>
      </w:del>
      <w:r>
        <w:rPr>
          <w:sz w:val="24"/>
          <w:szCs w:val="24"/>
          <w:rtl w:val="0"/>
          <w:lang w:val="en-US"/>
        </w:rPr>
        <w:t xml:space="preserve">changed my initial impression of this impressive subject in amazing ways. </w:t>
      </w:r>
      <w:r>
        <w:rPr>
          <w:sz w:val="24"/>
          <w:szCs w:val="24"/>
          <w:rtl w:val="0"/>
          <w:lang w:val="en-US"/>
        </w:rPr>
        <w:t>“</w:t>
      </w:r>
      <w:r>
        <w:rPr>
          <w:sz w:val="24"/>
          <w:szCs w:val="24"/>
          <w:rtl w:val="0"/>
          <w:lang w:val="en-US"/>
        </w:rPr>
        <w:t>Meta</w:t>
      </w:r>
      <w:r>
        <w:rPr>
          <w:sz w:val="24"/>
          <w:szCs w:val="24"/>
          <w:rtl w:val="0"/>
          <w:lang w:val="en-US"/>
        </w:rPr>
        <w:t xml:space="preserve">” </w:t>
      </w:r>
      <w:r>
        <w:rPr>
          <w:sz w:val="24"/>
          <w:szCs w:val="24"/>
          <w:rtl w:val="0"/>
          <w:lang w:val="en-US"/>
        </w:rPr>
        <w:t xml:space="preserve">is a prefix derived from Greek, where western philosophy started. In Greek, </w:t>
      </w:r>
      <w:r>
        <w:rPr>
          <w:sz w:val="24"/>
          <w:szCs w:val="24"/>
          <w:rtl w:val="0"/>
          <w:lang w:val="en-US"/>
        </w:rPr>
        <w:t>“</w:t>
      </w:r>
      <w:r>
        <w:rPr>
          <w:sz w:val="24"/>
          <w:szCs w:val="24"/>
          <w:rtl w:val="0"/>
          <w:lang w:val="en-US"/>
        </w:rPr>
        <w:t>Meta</w:t>
      </w:r>
      <w:r>
        <w:rPr>
          <w:sz w:val="24"/>
          <w:szCs w:val="24"/>
          <w:rtl w:val="0"/>
          <w:lang w:val="en-US"/>
        </w:rPr>
        <w:t xml:space="preserve">” </w:t>
      </w:r>
      <w:r>
        <w:rPr>
          <w:sz w:val="24"/>
          <w:szCs w:val="24"/>
          <w:rtl w:val="0"/>
          <w:lang w:val="en-US"/>
        </w:rPr>
        <w:t xml:space="preserve">has the meaning of </w:t>
      </w:r>
      <w:r>
        <w:rPr>
          <w:sz w:val="24"/>
          <w:szCs w:val="24"/>
          <w:rtl w:val="0"/>
          <w:lang w:val="en-US"/>
        </w:rPr>
        <w:t>“</w:t>
      </w:r>
      <w:r>
        <w:rPr>
          <w:sz w:val="24"/>
          <w:szCs w:val="24"/>
          <w:rtl w:val="0"/>
          <w:lang w:val="en-US"/>
        </w:rPr>
        <w:t>after</w:t>
      </w:r>
      <w:r>
        <w:rPr>
          <w:sz w:val="24"/>
          <w:szCs w:val="24"/>
          <w:rtl w:val="0"/>
          <w:lang w:val="en-US"/>
        </w:rPr>
        <w:t xml:space="preserve">” </w:t>
      </w:r>
      <w:r>
        <w:rPr>
          <w:sz w:val="24"/>
          <w:szCs w:val="24"/>
          <w:rtl w:val="0"/>
          <w:lang w:val="en-US"/>
        </w:rPr>
        <w:t xml:space="preserve">or </w:t>
      </w:r>
      <w:r>
        <w:rPr>
          <w:sz w:val="24"/>
          <w:szCs w:val="24"/>
          <w:rtl w:val="0"/>
          <w:lang w:val="en-US"/>
        </w:rPr>
        <w:t>“</w:t>
      </w:r>
      <w:r>
        <w:rPr>
          <w:sz w:val="24"/>
          <w:szCs w:val="24"/>
          <w:rtl w:val="0"/>
          <w:lang w:val="en-US"/>
        </w:rPr>
        <w:t>beyond</w:t>
      </w:r>
      <w:r>
        <w:rPr>
          <w:sz w:val="24"/>
          <w:szCs w:val="24"/>
          <w:rtl w:val="0"/>
          <w:lang w:val="en-US"/>
        </w:rPr>
        <w:t>”</w:t>
      </w:r>
      <w:r>
        <w:rPr>
          <w:sz w:val="24"/>
          <w:szCs w:val="24"/>
          <w:rtl w:val="0"/>
          <w:lang w:val="en-US"/>
        </w:rPr>
        <w:t xml:space="preserve">. </w:t>
      </w:r>
    </w:p>
    <w:p>
      <w:pPr>
        <w:pStyle w:val="No Spacing"/>
        <w:spacing w:line="480" w:lineRule="auto"/>
        <w:rPr>
          <w:sz w:val="24"/>
          <w:szCs w:val="24"/>
        </w:rPr>
      </w:pPr>
    </w:p>
    <w:p>
      <w:pPr>
        <w:pStyle w:val="No Spacing"/>
        <w:spacing w:line="480" w:lineRule="auto"/>
        <w:rPr>
          <w:sz w:val="24"/>
          <w:szCs w:val="24"/>
        </w:rPr>
      </w:pPr>
      <w:del w:id="2" w:date="2016-09-27T16:25:17Z" w:author="马渝泽">
        <w:r>
          <w:rPr>
            <w:sz w:val="24"/>
            <w:szCs w:val="24"/>
            <w:rtl w:val="0"/>
            <w:lang w:val="en-US"/>
          </w:rPr>
          <w:delText xml:space="preserve">There is a theory that the reason why metaphysics has such a fancy name is because of its arrangement. </w:delText>
        </w:r>
      </w:del>
      <w:commentRangeStart w:id="3"/>
      <w:del w:id="4" w:date="2016-09-27T16:25:17Z" w:author="马渝泽">
        <w:r>
          <w:rPr>
            <w:sz w:val="24"/>
            <w:szCs w:val="24"/>
            <w:rtl w:val="0"/>
            <w:lang w:val="en-US"/>
          </w:rPr>
          <w:delText>It is said that the book is put behind physics</w:delText>
        </w:r>
      </w:del>
      <w:commentRangeEnd w:id="3"/>
      <w:r>
        <w:commentReference w:id="3"/>
      </w:r>
      <w:del w:id="5" w:date="2016-09-27T16:25:17Z" w:author="马渝泽">
        <w:r>
          <w:rPr>
            <w:sz w:val="24"/>
            <w:szCs w:val="24"/>
            <w:rtl w:val="0"/>
            <w:lang w:val="en-US"/>
          </w:rPr>
          <w:delText xml:space="preserve">. Because of this, the </w:delText>
        </w:r>
      </w:del>
      <w:del w:id="6" w:date="2016-09-27T16:25:17Z" w:author="马渝泽">
        <w:r>
          <w:rPr>
            <w:sz w:val="24"/>
            <w:szCs w:val="24"/>
            <w:rtl w:val="0"/>
            <w:lang w:val="en-US"/>
          </w:rPr>
          <w:delText>“</w:delText>
        </w:r>
      </w:del>
      <w:del w:id="7" w:date="2016-09-27T16:25:17Z" w:author="马渝泽">
        <w:r>
          <w:rPr>
            <w:sz w:val="24"/>
            <w:szCs w:val="24"/>
            <w:rtl w:val="0"/>
            <w:lang w:val="en-US"/>
          </w:rPr>
          <w:delText>meta</w:delText>
        </w:r>
      </w:del>
      <w:del w:id="8" w:date="2016-09-27T16:25:17Z" w:author="马渝泽">
        <w:r>
          <w:rPr>
            <w:sz w:val="24"/>
            <w:szCs w:val="24"/>
            <w:rtl w:val="0"/>
            <w:lang w:val="en-US"/>
          </w:rPr>
          <w:delText xml:space="preserve">” </w:delText>
        </w:r>
      </w:del>
      <w:del w:id="9" w:date="2016-09-27T16:25:17Z" w:author="马渝泽">
        <w:r>
          <w:rPr>
            <w:sz w:val="24"/>
            <w:szCs w:val="24"/>
            <w:rtl w:val="0"/>
            <w:lang w:val="en-US"/>
          </w:rPr>
          <w:delText xml:space="preserve">here refers to </w:delText>
        </w:r>
      </w:del>
      <w:del w:id="10" w:date="2016-09-27T16:25:17Z" w:author="马渝泽">
        <w:r>
          <w:rPr>
            <w:sz w:val="24"/>
            <w:szCs w:val="24"/>
            <w:rtl w:val="0"/>
            <w:lang w:val="en-US"/>
          </w:rPr>
          <w:delText>“</w:delText>
        </w:r>
      </w:del>
      <w:del w:id="11" w:date="2016-09-27T16:25:17Z" w:author="马渝泽">
        <w:r>
          <w:rPr>
            <w:sz w:val="24"/>
            <w:szCs w:val="24"/>
            <w:rtl w:val="0"/>
            <w:lang w:val="en-US"/>
          </w:rPr>
          <w:delText>after.</w:delText>
        </w:r>
      </w:del>
      <w:del w:id="12" w:date="2016-09-27T16:25:17Z" w:author="马渝泽">
        <w:r>
          <w:rPr>
            <w:sz w:val="24"/>
            <w:szCs w:val="24"/>
            <w:rtl w:val="0"/>
            <w:lang w:val="en-US"/>
          </w:rPr>
          <w:delText xml:space="preserve">” </w:delText>
        </w:r>
      </w:del>
      <w:del w:id="13" w:date="2016-09-27T16:25:17Z" w:author="马渝泽">
        <w:r>
          <w:rPr>
            <w:sz w:val="24"/>
            <w:szCs w:val="24"/>
            <w:rtl w:val="0"/>
            <w:lang w:val="en-US"/>
          </w:rPr>
          <w:delText xml:space="preserve">On the other hand, </w:delText>
        </w:r>
      </w:del>
      <w:del w:id="14" w:date="2016-09-27T16:25:17Z" w:author="马渝泽">
        <w:r>
          <w:rPr>
            <w:sz w:val="24"/>
            <w:szCs w:val="24"/>
            <w:rtl w:val="0"/>
            <w:lang w:val="en-US"/>
          </w:rPr>
          <w:delText>A</w:delText>
        </w:r>
      </w:del>
      <w:r>
        <w:rPr>
          <w:sz w:val="24"/>
          <w:szCs w:val="24"/>
          <w:rtl w:val="0"/>
          <w:lang w:val="en-US"/>
        </w:rPr>
        <w:t>T</w:t>
      </w:r>
      <w:r>
        <w:rPr>
          <w:sz w:val="24"/>
          <w:szCs w:val="24"/>
          <w:rtl w:val="0"/>
          <w:lang w:val="en-US"/>
        </w:rPr>
        <w:t xml:space="preserve">he application of metaphysics in daily life is unavoidable, especially the idea of attunement, mentioned in the excerpt of </w:t>
      </w:r>
      <w:r>
        <w:rPr>
          <w:i w:val="1"/>
          <w:iCs w:val="1"/>
          <w:sz w:val="24"/>
          <w:szCs w:val="24"/>
          <w:rtl w:val="0"/>
          <w:lang w:val="en-US"/>
        </w:rPr>
        <w:t>&lt;&lt;The Fundamental Concepts of Metaphysics&gt;&gt;.</w:t>
      </w:r>
      <w:r>
        <w:rPr>
          <w:sz w:val="24"/>
          <w:szCs w:val="24"/>
          <w:rtl w:val="0"/>
          <w:lang w:val="en-US"/>
        </w:rPr>
        <w:t xml:space="preserve"> </w:t>
      </w:r>
      <w:r>
        <w:rPr>
          <w:sz w:val="24"/>
          <w:szCs w:val="24"/>
          <w:rtl w:val="0"/>
          <w:lang w:val="en-US"/>
        </w:rPr>
        <w:t>In this excerpt</w:t>
      </w:r>
      <w:r>
        <w:rPr>
          <w:sz w:val="24"/>
          <w:szCs w:val="24"/>
          <w:rtl w:val="0"/>
          <w:lang w:val="en-US"/>
        </w:rPr>
        <w:t xml:space="preserve">, </w:t>
      </w:r>
      <w:del w:id="15" w:date="2016-09-27T16:28:09Z" w:author="马渝泽">
        <w:r>
          <w:rPr>
            <w:sz w:val="24"/>
            <w:szCs w:val="24"/>
            <w:rtl w:val="0"/>
            <w:lang w:val="en-US"/>
          </w:rPr>
          <w:delText xml:space="preserve">attunements are not side effects. Instead, </w:delText>
        </w:r>
      </w:del>
      <w:r>
        <w:rPr>
          <w:sz w:val="24"/>
          <w:szCs w:val="24"/>
          <w:rtl w:val="0"/>
          <w:lang w:val="en-US"/>
        </w:rPr>
        <w:t xml:space="preserve">attunements are </w:t>
      </w:r>
      <w:ins w:id="16" w:date="2016-09-27T16:29:00Z" w:author="马渝泽">
        <w:r>
          <w:rPr>
            <w:sz w:val="24"/>
            <w:szCs w:val="24"/>
            <w:rtl w:val="0"/>
            <w:lang w:val="en-US"/>
          </w:rPr>
          <w:t xml:space="preserve">defined as </w:t>
        </w:r>
      </w:ins>
      <w:r>
        <w:rPr>
          <w:sz w:val="24"/>
          <w:szCs w:val="24"/>
          <w:rtl w:val="0"/>
          <w:lang w:val="en-US"/>
        </w:rPr>
        <w:t>the way in which people</w:t>
      </w:r>
      <w:r>
        <w:rPr>
          <w:sz w:val="24"/>
          <w:szCs w:val="24"/>
          <w:rtl w:val="0"/>
          <w:lang w:val="en-US"/>
        </w:rPr>
        <w:t>’</w:t>
      </w:r>
      <w:r>
        <w:rPr>
          <w:sz w:val="24"/>
          <w:szCs w:val="24"/>
          <w:rtl w:val="0"/>
          <w:lang w:val="en-US"/>
        </w:rPr>
        <w:t xml:space="preserve">s </w:t>
      </w:r>
      <w:del w:id="17" w:date="2016-09-25T14:11:00Z" w:author="Eglash, Ron">
        <w:r>
          <w:rPr>
            <w:sz w:val="24"/>
            <w:szCs w:val="24"/>
            <w:rtl w:val="0"/>
            <w:lang w:val="en-US"/>
          </w:rPr>
          <w:delText>behaviours</w:delText>
        </w:r>
      </w:del>
      <w:r>
        <w:rPr>
          <w:sz w:val="24"/>
          <w:szCs w:val="24"/>
          <w:rtl w:val="0"/>
          <w:lang w:val="en-US"/>
        </w:rPr>
        <w:t>behaviors are being changed due to the environment</w:t>
      </w:r>
      <w:ins w:id="18" w:date="2016-09-27T16:28:23Z" w:author="马渝泽">
        <w:r>
          <w:rPr>
            <w:sz w:val="24"/>
            <w:szCs w:val="24"/>
            <w:rtl w:val="0"/>
            <w:lang w:val="en-US"/>
          </w:rPr>
          <w:t xml:space="preserve"> rather than side effects</w:t>
        </w:r>
      </w:ins>
      <w:del w:id="19" w:date="2016-09-25T14:12:00Z" w:author="Eglash, Ron">
        <w:r>
          <w:rPr>
            <w:sz w:val="24"/>
            <w:szCs w:val="24"/>
            <w:rtl w:val="0"/>
            <w:lang w:val="en-US"/>
          </w:rPr>
          <w:delText>s</w:delText>
        </w:r>
      </w:del>
      <w:r>
        <w:rPr>
          <w:sz w:val="24"/>
          <w:szCs w:val="24"/>
          <w:rtl w:val="0"/>
          <w:lang w:val="en-US"/>
        </w:rPr>
        <w:t>.</w:t>
      </w:r>
      <w:ins w:id="20" w:date="2016-09-27T16:34:26Z" w:author="马渝泽">
        <w:r>
          <w:rPr>
            <w:sz w:val="24"/>
            <w:szCs w:val="24"/>
            <w:rtl w:val="0"/>
            <w:lang w:val="en-US"/>
          </w:rPr>
          <w:t xml:space="preserve"> The definition of environment here can be culture, weather, or even the character of people around you; attunements</w:t>
        </w:r>
      </w:ins>
      <w:del w:id="21" w:date="2016-09-27T16:33:49Z" w:author="马渝泽">
        <w:r>
          <w:rPr>
            <w:sz w:val="24"/>
            <w:szCs w:val="24"/>
            <w:rtl w:val="0"/>
            <w:lang w:val="en-US"/>
          </w:rPr>
          <w:delText xml:space="preserve"> They</w:delText>
        </w:r>
      </w:del>
      <w:r>
        <w:rPr>
          <w:sz w:val="24"/>
          <w:szCs w:val="24"/>
          <w:rtl w:val="0"/>
          <w:lang w:val="en-US"/>
        </w:rPr>
        <w:t xml:space="preserve"> are the way in which people think</w:t>
      </w:r>
      <w:del w:id="22" w:date="2016-09-25T14:12:00Z" w:author="Eglash, Ron">
        <w:r>
          <w:rPr>
            <w:sz w:val="24"/>
            <w:szCs w:val="24"/>
            <w:rtl w:val="0"/>
            <w:lang w:val="en-US"/>
          </w:rPr>
          <w:delText>s</w:delText>
        </w:r>
      </w:del>
      <w:r>
        <w:rPr>
          <w:sz w:val="24"/>
          <w:szCs w:val="24"/>
          <w:rtl w:val="0"/>
          <w:lang w:val="en-US"/>
        </w:rPr>
        <w:t xml:space="preserve"> or work</w:t>
      </w:r>
      <w:del w:id="23" w:date="2016-09-25T14:12:00Z" w:author="Eglash, Ron">
        <w:r>
          <w:rPr>
            <w:sz w:val="24"/>
            <w:szCs w:val="24"/>
            <w:rtl w:val="0"/>
            <w:lang w:val="en-US"/>
          </w:rPr>
          <w:delText>s</w:delText>
        </w:r>
      </w:del>
      <w:r>
        <w:rPr>
          <w:sz w:val="24"/>
          <w:szCs w:val="24"/>
          <w:rtl w:val="0"/>
          <w:lang w:val="en-US"/>
        </w:rPr>
        <w:t xml:space="preserve">.   </w:t>
      </w:r>
    </w:p>
    <w:p>
      <w:pPr>
        <w:pStyle w:val="No Spacing"/>
        <w:spacing w:line="480" w:lineRule="auto"/>
        <w:rPr>
          <w:sz w:val="24"/>
          <w:szCs w:val="24"/>
        </w:rPr>
      </w:pPr>
    </w:p>
    <w:p>
      <w:pPr>
        <w:pStyle w:val="No Spacing"/>
        <w:spacing w:line="480" w:lineRule="auto"/>
        <w:rPr>
          <w:sz w:val="24"/>
          <w:szCs w:val="24"/>
        </w:rPr>
      </w:pPr>
      <w:del w:id="24" w:date="2016-09-27T16:36:27Z" w:author="马渝泽">
        <w:r>
          <w:rPr>
            <w:sz w:val="24"/>
            <w:szCs w:val="24"/>
            <w:rtl w:val="0"/>
            <w:lang w:val="en-US"/>
          </w:rPr>
          <w:delText xml:space="preserve">Based on my experience, though it is very limited, I would like to show how </w:delText>
        </w:r>
      </w:del>
      <w:ins w:id="25" w:date="2016-09-27T16:36:28Z" w:author="马渝泽">
        <w:r>
          <w:rPr>
            <w:sz w:val="24"/>
            <w:szCs w:val="24"/>
            <w:rtl w:val="0"/>
            <w:lang w:val="en-US"/>
          </w:rPr>
          <w:t>A</w:t>
        </w:r>
      </w:ins>
      <w:del w:id="26" w:date="2016-09-27T16:36:27Z" w:author="马渝泽">
        <w:r>
          <w:rPr>
            <w:sz w:val="24"/>
            <w:szCs w:val="24"/>
            <w:rtl w:val="0"/>
            <w:lang w:val="en-US"/>
          </w:rPr>
          <w:delText>a</w:delText>
        </w:r>
      </w:del>
      <w:r>
        <w:rPr>
          <w:sz w:val="24"/>
          <w:szCs w:val="24"/>
          <w:rtl w:val="0"/>
          <w:lang w:val="en-US"/>
        </w:rPr>
        <w:t>ttunement is present in daily life</w:t>
      </w:r>
      <w:ins w:id="27" w:date="2016-09-27T16:39:49Z" w:author="马渝泽">
        <w:r>
          <w:rPr>
            <w:sz w:val="24"/>
            <w:szCs w:val="24"/>
            <w:rtl w:val="0"/>
            <w:lang w:val="en-US"/>
          </w:rPr>
          <w:t>, as described by</w:t>
        </w:r>
      </w:ins>
      <w:r>
        <w:rPr>
          <w:sz w:val="24"/>
          <w:szCs w:val="24"/>
          <w:rtl w:val="0"/>
          <w:lang w:val="en-US"/>
        </w:rPr>
        <w:t xml:space="preserve"> </w:t>
      </w:r>
      <w:del w:id="28" w:date="2016-09-27T16:39:53Z" w:author="马渝泽">
        <w:r>
          <w:rPr>
            <w:sz w:val="24"/>
            <w:szCs w:val="24"/>
            <w:rtl w:val="0"/>
            <w:lang w:val="en-US"/>
          </w:rPr>
          <w:delText xml:space="preserve">with </w:delText>
        </w:r>
      </w:del>
      <w:ins w:id="29" w:date="2016-09-27T16:36:36Z" w:author="马渝泽">
        <w:r>
          <w:rPr>
            <w:sz w:val="24"/>
            <w:szCs w:val="24"/>
            <w:rtl w:val="0"/>
            <w:lang w:val="en-US"/>
          </w:rPr>
          <w:t xml:space="preserve">these </w:t>
        </w:r>
      </w:ins>
      <w:r>
        <w:rPr>
          <w:sz w:val="24"/>
          <w:szCs w:val="24"/>
          <w:rtl w:val="0"/>
          <w:lang w:val="en-US"/>
        </w:rPr>
        <w:t>three theories:</w:t>
      </w:r>
    </w:p>
    <w:p>
      <w:pPr>
        <w:pStyle w:val="No Spacing"/>
        <w:spacing w:line="480" w:lineRule="auto"/>
        <w:rPr>
          <w:sz w:val="24"/>
          <w:szCs w:val="24"/>
        </w:rPr>
      </w:pPr>
    </w:p>
    <w:p>
      <w:pPr>
        <w:pStyle w:val="No Spacing"/>
        <w:numPr>
          <w:ilvl w:val="0"/>
          <w:numId w:val="2"/>
        </w:numPr>
        <w:bidi w:val="0"/>
        <w:spacing w:line="480" w:lineRule="auto"/>
        <w:ind w:right="0"/>
        <w:jc w:val="left"/>
        <w:rPr>
          <w:sz w:val="24"/>
          <w:szCs w:val="24"/>
          <w:rtl w:val="0"/>
          <w:lang w:val="en-US"/>
        </w:rPr>
      </w:pPr>
      <w:r>
        <w:rPr>
          <w:sz w:val="24"/>
          <w:szCs w:val="24"/>
          <w:rtl w:val="0"/>
          <w:lang w:val="en-US"/>
        </w:rPr>
        <w:t>Attunements are everywhere, and they are mainly presented in terms of changing the atmosphere of a room like the beginning of the excerpt mentioned. However, attunement is not only limited in forms of changing the atmosphere of the room.</w:t>
      </w:r>
    </w:p>
    <w:p>
      <w:pPr>
        <w:pStyle w:val="No Spacing"/>
        <w:spacing w:line="480" w:lineRule="auto"/>
        <w:rPr>
          <w:sz w:val="24"/>
          <w:szCs w:val="24"/>
        </w:rPr>
      </w:pPr>
    </w:p>
    <w:p>
      <w:pPr>
        <w:pStyle w:val="No Spacing"/>
        <w:numPr>
          <w:ilvl w:val="0"/>
          <w:numId w:val="2"/>
        </w:numPr>
        <w:bidi w:val="0"/>
        <w:spacing w:line="480" w:lineRule="auto"/>
        <w:ind w:right="0"/>
        <w:jc w:val="left"/>
        <w:rPr>
          <w:sz w:val="24"/>
          <w:szCs w:val="24"/>
          <w:rtl w:val="0"/>
          <w:lang w:val="en-US"/>
        </w:rPr>
      </w:pPr>
      <w:r>
        <w:rPr>
          <w:sz w:val="24"/>
          <w:szCs w:val="24"/>
          <w:rtl w:val="0"/>
          <w:lang w:val="en-US"/>
        </w:rPr>
        <w:t>Attunements can be ignored if the audience pays more attention to something else.</w:t>
      </w:r>
    </w:p>
    <w:p>
      <w:pPr>
        <w:pStyle w:val="No Spacing"/>
        <w:spacing w:line="480" w:lineRule="auto"/>
        <w:rPr>
          <w:sz w:val="24"/>
          <w:szCs w:val="24"/>
        </w:rPr>
      </w:pPr>
    </w:p>
    <w:p>
      <w:pPr>
        <w:pStyle w:val="No Spacing"/>
        <w:numPr>
          <w:ilvl w:val="0"/>
          <w:numId w:val="2"/>
        </w:numPr>
        <w:bidi w:val="0"/>
        <w:spacing w:line="480" w:lineRule="auto"/>
        <w:ind w:right="0"/>
        <w:jc w:val="left"/>
        <w:rPr>
          <w:sz w:val="24"/>
          <w:szCs w:val="24"/>
          <w:rtl w:val="0"/>
          <w:lang w:val="en-US"/>
        </w:rPr>
      </w:pPr>
      <w:r>
        <w:rPr>
          <w:sz w:val="24"/>
          <w:szCs w:val="24"/>
          <w:rtl w:val="0"/>
          <w:lang w:val="en-US"/>
        </w:rPr>
        <w:t>Those in charge are capable of influencing people they are in charge of. In that case,  the environment can be tuned to fit the powerful.</w:t>
      </w:r>
    </w:p>
    <w:p>
      <w:pPr>
        <w:pStyle w:val="No Spacing"/>
        <w:spacing w:line="480" w:lineRule="auto"/>
        <w:rPr>
          <w:sz w:val="24"/>
          <w:szCs w:val="24"/>
        </w:rPr>
      </w:pPr>
    </w:p>
    <w:p>
      <w:pPr>
        <w:pStyle w:val="No Spacing"/>
        <w:spacing w:line="480" w:lineRule="auto"/>
        <w:rPr>
          <w:sz w:val="24"/>
          <w:szCs w:val="24"/>
        </w:rPr>
      </w:pPr>
      <w:r>
        <w:rPr>
          <w:sz w:val="24"/>
          <w:szCs w:val="24"/>
          <w:rtl w:val="0"/>
          <w:lang w:val="en-US"/>
        </w:rPr>
        <w:t xml:space="preserve">Here are the examples and </w:t>
      </w:r>
      <w:del w:id="30" w:date="2016-09-25T14:12:00Z" w:author="Eglash, Ron">
        <w:r>
          <w:rPr>
            <w:sz w:val="24"/>
            <w:szCs w:val="24"/>
            <w:rtl w:val="0"/>
            <w:lang w:val="en-US"/>
          </w:rPr>
          <w:delText>statments</w:delText>
        </w:r>
      </w:del>
      <w:r>
        <w:rPr>
          <w:sz w:val="24"/>
          <w:szCs w:val="24"/>
          <w:rtl w:val="0"/>
          <w:lang w:val="en-US"/>
        </w:rPr>
        <w:t>statements that can support all these three theories:</w:t>
      </w:r>
    </w:p>
    <w:p>
      <w:pPr>
        <w:pStyle w:val="No Spacing"/>
        <w:spacing w:line="480" w:lineRule="auto"/>
        <w:rPr>
          <w:i w:val="1"/>
          <w:iCs w:val="1"/>
          <w:sz w:val="24"/>
          <w:szCs w:val="24"/>
        </w:rPr>
      </w:pPr>
    </w:p>
    <w:p>
      <w:pPr>
        <w:pStyle w:val="No Spacing"/>
        <w:spacing w:line="480" w:lineRule="auto"/>
        <w:rPr>
          <w:ins w:id="31" w:date="2016-09-27T15:52:38Z" w:author="马渝泽"/>
          <w:sz w:val="24"/>
          <w:szCs w:val="24"/>
        </w:rPr>
      </w:pPr>
      <w:r>
        <w:rPr>
          <w:sz w:val="24"/>
          <w:szCs w:val="24"/>
          <w:rtl w:val="0"/>
          <w:lang w:val="en-US"/>
        </w:rPr>
        <w:t xml:space="preserve">As for the first theory, like the beginning of the excerpt from </w:t>
      </w:r>
      <w:r>
        <w:rPr>
          <w:i w:val="1"/>
          <w:iCs w:val="1"/>
          <w:sz w:val="24"/>
          <w:szCs w:val="24"/>
          <w:rtl w:val="0"/>
          <w:lang w:val="en-US"/>
        </w:rPr>
        <w:t>&lt;&lt;The Fundamental Concepts of Metaphysics&gt;&gt;</w:t>
      </w:r>
      <w:r>
        <w:rPr>
          <w:sz w:val="24"/>
          <w:szCs w:val="24"/>
          <w:rtl w:val="0"/>
          <w:lang w:val="en-US"/>
        </w:rPr>
        <w:t xml:space="preserve">said, </w:t>
      </w:r>
      <w:r>
        <w:rPr>
          <w:sz w:val="24"/>
          <w:szCs w:val="24"/>
          <w:rtl w:val="0"/>
          <w:lang w:val="en-US"/>
        </w:rPr>
        <w:t>“</w:t>
      </w:r>
      <w:r>
        <w:rPr>
          <w:sz w:val="24"/>
          <w:szCs w:val="24"/>
          <w:rtl w:val="0"/>
          <w:lang w:val="en-US"/>
        </w:rPr>
        <w:t>A human being who</w:t>
      </w:r>
      <w:r>
        <w:rPr>
          <w:sz w:val="24"/>
          <w:szCs w:val="24"/>
          <w:rtl w:val="0"/>
          <w:lang w:val="en-US"/>
        </w:rPr>
        <w:t>—</w:t>
      </w:r>
      <w:r>
        <w:rPr>
          <w:sz w:val="24"/>
          <w:szCs w:val="24"/>
          <w:rtl w:val="0"/>
          <w:lang w:val="en-US"/>
        </w:rPr>
        <w:t>as we say</w:t>
      </w:r>
      <w:r>
        <w:rPr>
          <w:sz w:val="24"/>
          <w:szCs w:val="24"/>
          <w:rtl w:val="0"/>
          <w:lang w:val="en-US"/>
        </w:rPr>
        <w:t>—</w:t>
      </w:r>
      <w:r>
        <w:rPr>
          <w:sz w:val="24"/>
          <w:szCs w:val="24"/>
          <w:rtl w:val="0"/>
          <w:lang w:val="en-US"/>
        </w:rPr>
        <w:t>is in good humour brings a lively atmosphere with them.</w:t>
      </w:r>
      <w:r>
        <w:rPr>
          <w:sz w:val="24"/>
          <w:szCs w:val="24"/>
          <w:rtl w:val="0"/>
          <w:lang w:val="en-US"/>
        </w:rPr>
        <w:t xml:space="preserve">” </w:t>
      </w:r>
      <w:r>
        <w:rPr>
          <w:sz w:val="24"/>
          <w:szCs w:val="24"/>
          <w:rtl w:val="0"/>
          <w:lang w:val="en-US"/>
        </w:rPr>
        <w:t xml:space="preserve">In other words, the atmosphere brought by people can be infectious. For instance, when the class clown comes into the room, the spirit of the room  will definitely be delighted. However, if we let a businessman who is about to declare bankruptcy, the atmosphere will obviously be more downtrodden. This point can also be illustrated with what recently happened during our daily class. During the discussion, all classmates were enthusiastically proposing their own opinions no matter how funny those opinions were. However, when Dr. Eglash started to talk, the whole class tended to be more silent. Seldom did we dare present these </w:t>
      </w:r>
      <w:r>
        <w:rPr>
          <w:sz w:val="24"/>
          <w:szCs w:val="24"/>
          <w:rtl w:val="0"/>
          <w:lang w:val="en-US"/>
        </w:rPr>
        <w:t>“</w:t>
      </w:r>
      <w:r>
        <w:rPr>
          <w:sz w:val="24"/>
          <w:szCs w:val="24"/>
          <w:rtl w:val="0"/>
          <w:lang w:val="en-US"/>
        </w:rPr>
        <w:t>funny</w:t>
      </w:r>
      <w:r>
        <w:rPr>
          <w:sz w:val="24"/>
          <w:szCs w:val="24"/>
          <w:rtl w:val="0"/>
          <w:lang w:val="en-US"/>
        </w:rPr>
        <w:t xml:space="preserve">” </w:t>
      </w:r>
      <w:r>
        <w:rPr>
          <w:sz w:val="24"/>
          <w:szCs w:val="24"/>
          <w:rtl w:val="0"/>
          <w:lang w:val="en-US"/>
        </w:rPr>
        <w:t xml:space="preserve">ideas. Then the discussion became more scientific and academic rather than </w:t>
      </w:r>
      <w:r>
        <w:rPr>
          <w:sz w:val="24"/>
          <w:szCs w:val="24"/>
          <w:rtl w:val="0"/>
          <w:lang w:val="en-US"/>
        </w:rPr>
        <w:t>“</w:t>
      </w:r>
      <w:r>
        <w:rPr>
          <w:sz w:val="24"/>
          <w:szCs w:val="24"/>
          <w:rtl w:val="0"/>
          <w:lang w:val="en-US"/>
        </w:rPr>
        <w:t>Harambe-like.</w:t>
      </w:r>
      <w:r>
        <w:rPr>
          <w:sz w:val="24"/>
          <w:szCs w:val="24"/>
          <w:rtl w:val="0"/>
          <w:lang w:val="en-US"/>
        </w:rPr>
        <w:t xml:space="preserve">” </w:t>
      </w:r>
      <w:r>
        <w:rPr>
          <w:sz w:val="24"/>
          <w:szCs w:val="24"/>
          <w:rtl w:val="0"/>
          <w:lang w:val="en-US"/>
        </w:rPr>
        <w:t xml:space="preserve">That is how attunement is present in terms of the spirit of a discussion in a class. Dr. Eglash could have used some attunements to tune the discussion back on track. Attunements can also be present in a number of other forms. </w:t>
      </w:r>
    </w:p>
    <w:p>
      <w:pPr>
        <w:pStyle w:val="No Spacing"/>
        <w:spacing w:line="480" w:lineRule="auto"/>
        <w:rPr>
          <w:ins w:id="32" w:date="2016-09-27T15:52:38Z" w:author="马渝泽"/>
          <w:sz w:val="24"/>
          <w:szCs w:val="24"/>
        </w:rPr>
      </w:pPr>
      <w:ins w:id="33" w:date="2016-09-27T15:52:38Z" w:author="马渝泽">
        <w:r>
          <w:rPr>
            <w:sz w:val="24"/>
            <w:szCs w:val="24"/>
          </w:rPr>
          <w:br w:type="textWrapping"/>
        </w:r>
      </w:ins>
      <w:commentRangeStart w:id="34"/>
    </w:p>
    <w:p>
      <w:pPr>
        <w:pStyle w:val="No Spacing"/>
        <w:spacing w:line="480" w:lineRule="auto"/>
        <w:rPr>
          <w:sz w:val="24"/>
          <w:szCs w:val="24"/>
        </w:rPr>
      </w:pPr>
      <w:r>
        <w:rPr>
          <w:sz w:val="24"/>
          <w:szCs w:val="24"/>
          <w:rtl w:val="0"/>
          <w:lang w:val="en-US"/>
        </w:rPr>
        <w:t>Culture</w:t>
      </w:r>
      <w:commentRangeEnd w:id="34"/>
      <w:r>
        <w:commentReference w:id="34"/>
      </w:r>
      <w:r>
        <w:rPr>
          <w:sz w:val="24"/>
          <w:szCs w:val="24"/>
          <w:rtl w:val="0"/>
          <w:lang w:val="en-US"/>
        </w:rPr>
        <w:t xml:space="preserve"> is also a classical way in which attunement is applied. In United States, there are people from different races. There are native Americans, Asians, Europeans, and even Africans here. However, all of these people are tuned into Americans. Take Chinese as an example. Known as ABC, American born Chinese children are more used to coke-cola, scrambled eggs, and, Xbox while traditional Chinese children are seen as tea drinkers, extremely good at math, and to think highly of their teachers. Even in the famous game </w:t>
      </w:r>
      <w:r>
        <w:rPr>
          <w:sz w:val="24"/>
          <w:szCs w:val="24"/>
          <w:rtl w:val="0"/>
          <w:lang w:val="en-US"/>
        </w:rPr>
        <w:t>“</w:t>
      </w:r>
      <w:r>
        <w:rPr>
          <w:sz w:val="24"/>
          <w:szCs w:val="24"/>
          <w:rtl w:val="0"/>
          <w:lang w:val="en-US"/>
        </w:rPr>
        <w:t>Cards Against Humanity,</w:t>
      </w:r>
      <w:r>
        <w:rPr>
          <w:sz w:val="24"/>
          <w:szCs w:val="24"/>
          <w:rtl w:val="0"/>
          <w:lang w:val="en-US"/>
        </w:rPr>
        <w:t xml:space="preserve">” </w:t>
      </w:r>
      <w:r>
        <w:rPr>
          <w:sz w:val="24"/>
          <w:szCs w:val="24"/>
          <w:rtl w:val="0"/>
          <w:lang w:val="en-US"/>
        </w:rPr>
        <w:t xml:space="preserve">there is a card known as </w:t>
      </w:r>
      <w:r>
        <w:rPr>
          <w:sz w:val="24"/>
          <w:szCs w:val="24"/>
          <w:rtl w:val="0"/>
          <w:lang w:val="en-US"/>
        </w:rPr>
        <w:t>“</w:t>
      </w:r>
      <w:r>
        <w:rPr>
          <w:sz w:val="24"/>
          <w:szCs w:val="24"/>
          <w:rtl w:val="0"/>
          <w:lang w:val="en-US"/>
        </w:rPr>
        <w:t>Asian not good at math</w:t>
      </w:r>
      <w:r>
        <w:rPr>
          <w:sz w:val="24"/>
          <w:szCs w:val="24"/>
          <w:rtl w:val="0"/>
          <w:lang w:val="en-US"/>
        </w:rPr>
        <w:t>”</w:t>
      </w:r>
      <w:r>
        <w:rPr>
          <w:sz w:val="24"/>
          <w:szCs w:val="24"/>
          <w:rtl w:val="0"/>
          <w:lang w:val="en-US"/>
        </w:rPr>
        <w:t>. That is how these Chinese people are tuned into different patterns to fit various living environments via non-identical attunements.</w:t>
      </w:r>
    </w:p>
    <w:p>
      <w:pPr>
        <w:pStyle w:val="No Spacing"/>
        <w:spacing w:line="480" w:lineRule="auto"/>
        <w:rPr>
          <w:sz w:val="24"/>
          <w:szCs w:val="24"/>
        </w:rPr>
      </w:pPr>
    </w:p>
    <w:p>
      <w:pPr>
        <w:pStyle w:val="No Spacing"/>
        <w:spacing w:line="480" w:lineRule="auto"/>
        <w:rPr>
          <w:ins w:id="35" w:date="2016-09-27T16:54:45Z" w:author="马渝泽"/>
          <w:sz w:val="24"/>
          <w:szCs w:val="24"/>
        </w:rPr>
      </w:pPr>
      <w:r>
        <w:rPr>
          <w:sz w:val="24"/>
          <w:szCs w:val="24"/>
          <w:rtl w:val="0"/>
          <w:lang w:val="en-US"/>
        </w:rPr>
        <w:t xml:space="preserve">When it comes to the second theory, </w:t>
      </w:r>
      <w:del w:id="36" w:date="2016-09-27T16:45:32Z" w:author="马渝泽">
        <w:r>
          <w:rPr>
            <w:sz w:val="24"/>
            <w:szCs w:val="24"/>
            <w:rtl w:val="0"/>
            <w:lang w:val="en-US"/>
          </w:rPr>
          <w:delText xml:space="preserve">as for </w:delText>
        </w:r>
      </w:del>
      <w:r>
        <w:rPr>
          <w:sz w:val="24"/>
          <w:szCs w:val="24"/>
          <w:rtl w:val="0"/>
          <w:lang w:val="en-US"/>
        </w:rPr>
        <w:t>the temporarily ignored attunement</w:t>
      </w:r>
      <w:ins w:id="37" w:date="2016-09-27T16:46:54Z" w:author="马渝泽">
        <w:r>
          <w:rPr>
            <w:sz w:val="24"/>
            <w:szCs w:val="24"/>
            <w:rtl w:val="0"/>
            <w:lang w:val="en-US"/>
          </w:rPr>
          <w:t xml:space="preserve">s </w:t>
        </w:r>
      </w:ins>
      <w:r>
        <w:rPr>
          <w:sz w:val="24"/>
          <w:szCs w:val="24"/>
          <w:rtl w:val="0"/>
          <w:lang w:val="en-US"/>
        </w:rPr>
        <w:t>c</w:t>
      </w:r>
      <w:del w:id="38" w:date="2016-09-27T16:45:44Z" w:author="马渝泽">
        <w:r>
          <w:rPr>
            <w:sz w:val="24"/>
            <w:szCs w:val="24"/>
            <w:rtl w:val="0"/>
            <w:lang w:val="en-US"/>
          </w:rPr>
          <w:delText>ould still</w:delText>
        </w:r>
      </w:del>
      <w:ins w:id="39" w:date="2016-09-27T16:45:44Z" w:author="马渝泽">
        <w:r>
          <w:rPr>
            <w:sz w:val="24"/>
            <w:szCs w:val="24"/>
            <w:rtl w:val="0"/>
            <w:lang w:val="en-US"/>
          </w:rPr>
          <w:t>an</w:t>
        </w:r>
      </w:ins>
      <w:r>
        <w:rPr>
          <w:sz w:val="24"/>
          <w:szCs w:val="24"/>
          <w:rtl w:val="0"/>
          <w:lang w:val="en-US"/>
        </w:rPr>
        <w:t xml:space="preserve"> be explained with the example of what happened during the class. </w:t>
      </w:r>
      <w:ins w:id="40" w:date="2016-09-27T16:47:23Z" w:author="马渝泽">
        <w:r>
          <w:rPr>
            <w:sz w:val="24"/>
            <w:szCs w:val="24"/>
            <w:rtl w:val="0"/>
            <w:lang w:val="en-US"/>
          </w:rPr>
          <w:t>The second theory</w:t>
        </w:r>
      </w:ins>
      <w:del w:id="41" w:date="2016-09-27T16:47:18Z" w:author="马渝泽">
        <w:r>
          <w:rPr>
            <w:sz w:val="24"/>
            <w:szCs w:val="24"/>
            <w:rtl w:val="0"/>
            <w:lang w:val="en-US"/>
          </w:rPr>
          <w:delText>It</w:delText>
        </w:r>
      </w:del>
      <w:r>
        <w:rPr>
          <w:sz w:val="24"/>
          <w:szCs w:val="24"/>
          <w:rtl w:val="0"/>
          <w:lang w:val="en-US"/>
        </w:rPr>
        <w:t xml:space="preserve"> can also be well illustrated with the video we watched on the day of tuning the Hindu music instruments. At the beginning of that video, students are required to count the time that </w:t>
      </w:r>
      <w:ins w:id="42" w:date="2016-09-27T16:47:52Z" w:author="马渝泽">
        <w:r>
          <w:rPr>
            <w:sz w:val="24"/>
            <w:szCs w:val="24"/>
            <w:rtl w:val="0"/>
            <w:lang w:val="en-US"/>
          </w:rPr>
          <w:t xml:space="preserve"> the </w:t>
        </w:r>
      </w:ins>
      <w:r>
        <w:rPr>
          <w:sz w:val="24"/>
          <w:szCs w:val="24"/>
          <w:rtl w:val="0"/>
          <w:lang w:val="en-US"/>
        </w:rPr>
        <w:t>people</w:t>
      </w:r>
      <w:ins w:id="43" w:date="2016-09-27T16:47:56Z" w:author="马渝泽">
        <w:r>
          <w:rPr>
            <w:sz w:val="24"/>
            <w:szCs w:val="24"/>
            <w:rtl w:val="0"/>
            <w:lang w:val="en-US"/>
          </w:rPr>
          <w:t xml:space="preserve"> dressed</w:t>
        </w:r>
      </w:ins>
      <w:r>
        <w:rPr>
          <w:sz w:val="24"/>
          <w:szCs w:val="24"/>
          <w:rtl w:val="0"/>
          <w:lang w:val="en-US"/>
        </w:rPr>
        <w:t xml:space="preserve"> in white throw and catch the ball.  When students are only focusing on counting the people in white, no one </w:t>
      </w:r>
      <w:ins w:id="44" w:date="2016-09-27T16:48:49Z" w:author="马渝泽">
        <w:r>
          <w:rPr>
            <w:sz w:val="24"/>
            <w:szCs w:val="24"/>
            <w:rtl w:val="0"/>
            <w:lang w:val="en-US"/>
          </w:rPr>
          <w:t>was</w:t>
        </w:r>
      </w:ins>
      <w:del w:id="45" w:date="2016-09-27T16:48:48Z" w:author="马渝泽">
        <w:r>
          <w:rPr>
            <w:sz w:val="24"/>
            <w:szCs w:val="24"/>
            <w:rtl w:val="0"/>
            <w:lang w:val="en-US"/>
          </w:rPr>
          <w:delText>is</w:delText>
        </w:r>
      </w:del>
      <w:r>
        <w:rPr>
          <w:sz w:val="24"/>
          <w:szCs w:val="24"/>
          <w:rtl w:val="0"/>
          <w:lang w:val="en-US"/>
        </w:rPr>
        <w:t xml:space="preserve"> paying attention to the strange black gorilla </w:t>
      </w:r>
      <w:ins w:id="46" w:date="2016-09-27T16:49:05Z" w:author="马渝泽">
        <w:r>
          <w:rPr>
            <w:sz w:val="24"/>
            <w:szCs w:val="24"/>
            <w:rtl w:val="0"/>
            <w:lang w:val="en-US"/>
          </w:rPr>
          <w:t xml:space="preserve"> that </w:t>
        </w:r>
      </w:ins>
      <w:del w:id="47" w:date="2016-09-27T16:48:57Z" w:author="马渝泽">
        <w:r>
          <w:rPr>
            <w:sz w:val="24"/>
            <w:szCs w:val="24"/>
            <w:rtl w:val="0"/>
            <w:lang w:val="en-US"/>
          </w:rPr>
          <w:delText>passed</w:delText>
        </w:r>
      </w:del>
      <w:ins w:id="48" w:date="2016-09-27T16:48:58Z" w:author="马渝泽">
        <w:r>
          <w:rPr>
            <w:sz w:val="24"/>
            <w:szCs w:val="24"/>
            <w:rtl w:val="0"/>
            <w:lang w:val="en-US"/>
          </w:rPr>
          <w:t>walked</w:t>
        </w:r>
      </w:ins>
      <w:r>
        <w:rPr>
          <w:sz w:val="24"/>
          <w:szCs w:val="24"/>
          <w:rtl w:val="0"/>
          <w:lang w:val="en-US"/>
        </w:rPr>
        <w:t xml:space="preserve"> by </w:t>
      </w:r>
      <w:ins w:id="49" w:date="2016-09-27T16:49:16Z" w:author="马渝泽">
        <w:r>
          <w:rPr>
            <w:sz w:val="24"/>
            <w:szCs w:val="24"/>
            <w:rtl w:val="0"/>
            <w:lang w:val="en-US"/>
          </w:rPr>
          <w:t>un</w:t>
        </w:r>
      </w:ins>
      <w:r>
        <w:rPr>
          <w:sz w:val="24"/>
          <w:szCs w:val="24"/>
          <w:rtl w:val="0"/>
          <w:lang w:val="en-US"/>
        </w:rPr>
        <w:t>ti</w:t>
      </w:r>
      <w:del w:id="50" w:date="2016-09-27T16:49:22Z" w:author="马渝泽">
        <w:r>
          <w:rPr>
            <w:sz w:val="24"/>
            <w:szCs w:val="24"/>
            <w:rtl w:val="0"/>
            <w:lang w:val="en-US"/>
          </w:rPr>
          <w:delText>l</w:delText>
        </w:r>
      </w:del>
      <w:r>
        <w:rPr>
          <w:sz w:val="24"/>
          <w:szCs w:val="24"/>
          <w:rtl w:val="0"/>
          <w:lang w:val="en-US"/>
        </w:rPr>
        <w:t xml:space="preserve">l the instructor pointed </w:t>
      </w:r>
      <w:ins w:id="51" w:date="2016-09-27T16:50:54Z" w:author="马渝泽">
        <w:r>
          <w:rPr>
            <w:sz w:val="24"/>
            <w:szCs w:val="24"/>
            <w:rtl w:val="0"/>
            <w:lang w:val="en-US"/>
          </w:rPr>
          <w:t xml:space="preserve">the gorilla </w:t>
        </w:r>
      </w:ins>
      <w:r>
        <w:rPr>
          <w:sz w:val="24"/>
          <w:szCs w:val="24"/>
          <w:rtl w:val="0"/>
          <w:lang w:val="en-US"/>
        </w:rPr>
        <w:t>out</w:t>
      </w:r>
      <w:ins w:id="52" w:date="2016-09-27T16:50:49Z" w:author="马渝泽">
        <w:r>
          <w:rPr>
            <w:sz w:val="24"/>
            <w:szCs w:val="24"/>
            <w:rtl w:val="0"/>
            <w:lang w:val="en-US"/>
          </w:rPr>
          <w:t xml:space="preserve"> </w:t>
        </w:r>
      </w:ins>
      <w:del w:id="53" w:date="2016-09-27T16:49:52Z" w:author="马渝泽">
        <w:r>
          <w:rPr>
            <w:sz w:val="24"/>
            <w:szCs w:val="24"/>
            <w:rtl w:val="0"/>
            <w:lang w:val="en-US"/>
          </w:rPr>
          <w:delText xml:space="preserve"> the fact</w:delText>
        </w:r>
      </w:del>
      <w:r>
        <w:rPr>
          <w:sz w:val="24"/>
          <w:szCs w:val="24"/>
          <w:rtl w:val="0"/>
          <w:lang w:val="en-US"/>
        </w:rPr>
        <w:t xml:space="preserve">. In this case, the attunements </w:t>
      </w:r>
      <w:del w:id="54" w:date="2016-09-27T16:52:07Z" w:author="马渝泽">
        <w:r>
          <w:rPr>
            <w:sz w:val="24"/>
            <w:szCs w:val="24"/>
            <w:rtl w:val="0"/>
            <w:lang w:val="en-US"/>
          </w:rPr>
          <w:delText>brought by</w:delText>
        </w:r>
      </w:del>
      <w:ins w:id="55" w:date="2016-09-27T16:52:12Z" w:author="马渝泽">
        <w:r>
          <w:rPr>
            <w:sz w:val="24"/>
            <w:szCs w:val="24"/>
            <w:rtl w:val="0"/>
            <w:lang w:val="en-US"/>
          </w:rPr>
          <w:t>associated with</w:t>
        </w:r>
      </w:ins>
      <w:r>
        <w:rPr>
          <w:sz w:val="24"/>
          <w:szCs w:val="24"/>
          <w:rtl w:val="0"/>
          <w:lang w:val="en-US"/>
        </w:rPr>
        <w:t xml:space="preserve"> the gorilla </w:t>
      </w:r>
      <w:ins w:id="56" w:date="2016-09-27T16:52:48Z" w:author="马渝泽">
        <w:r>
          <w:rPr>
            <w:sz w:val="24"/>
            <w:szCs w:val="24"/>
            <w:rtl w:val="0"/>
            <w:lang w:val="en-US"/>
          </w:rPr>
          <w:t>are ignored</w:t>
        </w:r>
      </w:ins>
      <w:del w:id="57" w:date="2016-09-27T16:52:26Z" w:author="马渝泽">
        <w:r>
          <w:rPr>
            <w:sz w:val="24"/>
            <w:szCs w:val="24"/>
            <w:rtl w:val="0"/>
            <w:lang w:val="en-US"/>
          </w:rPr>
          <w:delText>is totally missed</w:delText>
        </w:r>
      </w:del>
      <w:r>
        <w:rPr>
          <w:sz w:val="24"/>
          <w:szCs w:val="24"/>
          <w:rtl w:val="0"/>
          <w:lang w:val="en-US"/>
        </w:rPr>
        <w:t xml:space="preserve">. </w:t>
      </w:r>
    </w:p>
    <w:p>
      <w:pPr>
        <w:pStyle w:val="No Spacing"/>
        <w:spacing w:line="480" w:lineRule="auto"/>
        <w:rPr>
          <w:ins w:id="58" w:date="2016-09-27T16:54:45Z" w:author="马渝泽"/>
          <w:sz w:val="24"/>
          <w:szCs w:val="24"/>
        </w:rPr>
      </w:pPr>
    </w:p>
    <w:p>
      <w:pPr>
        <w:pStyle w:val="No Spacing"/>
        <w:spacing w:line="480" w:lineRule="auto"/>
        <w:rPr>
          <w:sz w:val="24"/>
          <w:szCs w:val="24"/>
        </w:rPr>
      </w:pPr>
      <w:r>
        <w:rPr>
          <w:sz w:val="24"/>
          <w:szCs w:val="24"/>
          <w:rtl w:val="0"/>
          <w:lang w:val="en-US"/>
        </w:rPr>
        <w:t xml:space="preserve">That is how attunements could be ignored, and there is another key word </w:t>
      </w:r>
      <w:r>
        <w:rPr>
          <w:sz w:val="24"/>
          <w:szCs w:val="24"/>
          <w:rtl w:val="0"/>
          <w:lang w:val="en-US"/>
        </w:rPr>
        <w:t>“</w:t>
      </w:r>
      <w:r>
        <w:rPr>
          <w:sz w:val="24"/>
          <w:szCs w:val="24"/>
          <w:rtl w:val="0"/>
          <w:lang w:val="en-US"/>
        </w:rPr>
        <w:t>temporary</w:t>
      </w:r>
      <w:r>
        <w:rPr>
          <w:sz w:val="24"/>
          <w:szCs w:val="24"/>
          <w:rtl w:val="0"/>
          <w:lang w:val="en-US"/>
        </w:rPr>
        <w:t>”</w:t>
      </w:r>
      <w:r>
        <w:rPr>
          <w:sz w:val="24"/>
          <w:szCs w:val="24"/>
          <w:rtl w:val="0"/>
          <w:lang w:val="en-US"/>
        </w:rPr>
        <w:t xml:space="preserve">. </w:t>
      </w:r>
    </w:p>
    <w:p>
      <w:pPr>
        <w:pStyle w:val="No Spacing"/>
        <w:spacing w:line="480" w:lineRule="auto"/>
        <w:rPr>
          <w:ins w:id="59" w:date="2016-09-29T13:05:33Z" w:author="马渝泽"/>
          <w:sz w:val="24"/>
          <w:szCs w:val="24"/>
        </w:rPr>
      </w:pPr>
      <w:r>
        <w:rPr>
          <w:sz w:val="24"/>
          <w:szCs w:val="24"/>
          <w:rtl w:val="0"/>
          <w:lang w:val="en-US"/>
        </w:rPr>
        <w:t>In addition to attunements, the 2nd theory also present the concept of temporary attunements.</w:t>
      </w:r>
    </w:p>
    <w:p>
      <w:pPr>
        <w:pStyle w:val="No Spacing"/>
        <w:spacing w:line="480" w:lineRule="auto"/>
        <w:rPr>
          <w:sz w:val="24"/>
          <w:szCs w:val="24"/>
        </w:rPr>
      </w:pPr>
    </w:p>
    <w:p>
      <w:pPr>
        <w:pStyle w:val="No Spacing"/>
        <w:spacing w:line="480" w:lineRule="auto"/>
        <w:rPr>
          <w:sz w:val="24"/>
          <w:szCs w:val="24"/>
        </w:rPr>
      </w:pPr>
      <w:r>
        <w:rPr>
          <w:sz w:val="24"/>
          <w:szCs w:val="24"/>
          <w:rtl w:val="0"/>
          <w:lang w:val="en-US"/>
        </w:rPr>
        <w:t>The</w:t>
      </w:r>
      <w:del w:id="60" w:date="2016-09-29T13:04:09Z" w:author="马渝泽">
        <w:r>
          <w:rPr>
            <w:sz w:val="24"/>
            <w:szCs w:val="24"/>
            <w:rtl w:val="0"/>
            <w:lang w:val="en-US"/>
          </w:rPr>
          <w:delText xml:space="preserve"> other</w:delText>
        </w:r>
      </w:del>
      <w:r>
        <w:rPr>
          <w:sz w:val="24"/>
          <w:szCs w:val="24"/>
          <w:rtl w:val="0"/>
          <w:lang w:val="en-US"/>
        </w:rPr>
        <w:t xml:space="preserve"> key word </w:t>
      </w:r>
      <w:r>
        <w:rPr>
          <w:sz w:val="24"/>
          <w:szCs w:val="24"/>
          <w:rtl w:val="0"/>
          <w:lang w:val="en-US"/>
        </w:rPr>
        <w:t>“</w:t>
      </w:r>
      <w:r>
        <w:rPr>
          <w:sz w:val="24"/>
          <w:szCs w:val="24"/>
          <w:rtl w:val="0"/>
          <w:lang w:val="en-US"/>
        </w:rPr>
        <w:t>temporary</w:t>
      </w:r>
      <w:r>
        <w:rPr>
          <w:sz w:val="24"/>
          <w:szCs w:val="24"/>
          <w:rtl w:val="0"/>
          <w:lang w:val="en-US"/>
        </w:rPr>
        <w:t xml:space="preserve">” </w:t>
      </w:r>
      <w:r>
        <w:rPr>
          <w:sz w:val="24"/>
          <w:szCs w:val="24"/>
          <w:rtl w:val="0"/>
          <w:lang w:val="en-US"/>
        </w:rPr>
        <w:t xml:space="preserve">is of great importance here, because barely no one could focus on one thing all the time, and the moment they are not paying attention, they are being tuned into the main pattern of attunements. </w:t>
      </w:r>
      <w:ins w:id="61" w:date="2016-09-27T16:57:43Z" w:author="马渝泽">
        <w:r>
          <w:rPr>
            <w:sz w:val="24"/>
            <w:szCs w:val="24"/>
            <w:rtl w:val="0"/>
            <w:lang w:val="en-US"/>
          </w:rPr>
          <w:t xml:space="preserve">This concept </w:t>
        </w:r>
      </w:ins>
      <w:del w:id="62" w:date="2016-09-27T16:57:37Z" w:author="马渝泽">
        <w:r>
          <w:rPr>
            <w:sz w:val="24"/>
            <w:szCs w:val="24"/>
            <w:rtl w:val="0"/>
            <w:lang w:val="en-US"/>
          </w:rPr>
          <w:delText xml:space="preserve">It </w:delText>
        </w:r>
      </w:del>
      <w:r>
        <w:rPr>
          <w:sz w:val="24"/>
          <w:szCs w:val="24"/>
          <w:rtl w:val="0"/>
          <w:lang w:val="en-US"/>
        </w:rPr>
        <w:t xml:space="preserve">can be compared with swimming </w:t>
      </w:r>
      <w:del w:id="63" w:date="2016-09-27T16:58:35Z" w:author="马渝泽">
        <w:r>
          <w:rPr>
            <w:sz w:val="24"/>
            <w:szCs w:val="24"/>
            <w:rtl w:val="0"/>
            <w:lang w:val="en-US"/>
          </w:rPr>
          <w:delText>toward the opposite direction of river</w:delText>
        </w:r>
      </w:del>
      <w:ins w:id="64" w:date="2016-09-27T16:58:39Z" w:author="马渝泽">
        <w:r>
          <w:rPr>
            <w:sz w:val="24"/>
            <w:szCs w:val="24"/>
            <w:rtl w:val="0"/>
            <w:lang w:val="en-US"/>
          </w:rPr>
          <w:t>upstream</w:t>
        </w:r>
      </w:ins>
      <w:r>
        <w:rPr>
          <w:sz w:val="24"/>
          <w:szCs w:val="24"/>
          <w:rtl w:val="0"/>
          <w:lang w:val="en-US"/>
        </w:rPr>
        <w:t xml:space="preserve">. It is quite easy at the beginning to swim </w:t>
      </w:r>
      <w:del w:id="65" w:date="2016-09-27T16:59:06Z" w:author="马渝泽">
        <w:r>
          <w:rPr>
            <w:sz w:val="24"/>
            <w:szCs w:val="24"/>
            <w:rtl w:val="0"/>
            <w:lang w:val="en-US"/>
          </w:rPr>
          <w:delText>towards the</w:delText>
        </w:r>
      </w:del>
      <w:ins w:id="66" w:date="2016-09-27T16:59:09Z" w:author="马渝泽">
        <w:r>
          <w:rPr>
            <w:sz w:val="24"/>
            <w:szCs w:val="24"/>
            <w:rtl w:val="0"/>
            <w:lang w:val="en-US"/>
          </w:rPr>
          <w:t xml:space="preserve">in the </w:t>
        </w:r>
      </w:ins>
      <w:r>
        <w:rPr>
          <w:sz w:val="24"/>
          <w:szCs w:val="24"/>
          <w:rtl w:val="0"/>
          <w:lang w:val="en-US"/>
        </w:rPr>
        <w:t xml:space="preserve"> opposite direction, however, it gets harder and harder. Finally,</w:t>
      </w:r>
      <w:ins w:id="67" w:date="2016-09-27T16:59:36Z" w:author="马渝泽">
        <w:r>
          <w:rPr>
            <w:sz w:val="24"/>
            <w:szCs w:val="24"/>
            <w:rtl w:val="0"/>
            <w:lang w:val="en-US"/>
          </w:rPr>
          <w:t>when it becomes too difficult,</w:t>
        </w:r>
      </w:ins>
      <w:r>
        <w:rPr>
          <w:sz w:val="24"/>
          <w:szCs w:val="24"/>
          <w:rtl w:val="0"/>
          <w:lang w:val="en-US"/>
        </w:rPr>
        <w:t xml:space="preserve"> swimmers will flow with the river.   </w:t>
      </w:r>
    </w:p>
    <w:p>
      <w:pPr>
        <w:pStyle w:val="No Spacing"/>
        <w:spacing w:line="480" w:lineRule="auto"/>
        <w:rPr>
          <w:sz w:val="24"/>
          <w:szCs w:val="24"/>
        </w:rPr>
      </w:pPr>
    </w:p>
    <w:p>
      <w:pPr>
        <w:pStyle w:val="No Spacing"/>
        <w:spacing w:line="480" w:lineRule="auto"/>
        <w:rPr>
          <w:ins w:id="68" w:date="2016-09-27T17:24:59Z" w:author="马渝泽"/>
          <w:sz w:val="24"/>
          <w:szCs w:val="24"/>
        </w:rPr>
      </w:pPr>
      <w:r>
        <w:rPr>
          <w:sz w:val="24"/>
          <w:szCs w:val="24"/>
          <w:rtl w:val="0"/>
          <w:lang w:val="en-US"/>
        </w:rPr>
        <w:t xml:space="preserve">As for the last theory, people in charge are capable of </w:t>
      </w:r>
      <w:ins w:id="69" w:date="2016-09-27T17:00:52Z" w:author="马渝泽">
        <w:r>
          <w:rPr>
            <w:sz w:val="24"/>
            <w:szCs w:val="24"/>
            <w:rtl w:val="0"/>
            <w:lang w:val="en-US"/>
          </w:rPr>
          <w:t>influencing their subordinates</w:t>
        </w:r>
      </w:ins>
      <w:del w:id="70" w:date="2016-09-27T17:00:27Z" w:author="马渝泽">
        <w:r>
          <w:rPr>
            <w:sz w:val="24"/>
            <w:szCs w:val="24"/>
            <w:rtl w:val="0"/>
            <w:lang w:val="en-US"/>
          </w:rPr>
          <w:delText>applying their atmosphere to people being charged</w:delText>
        </w:r>
      </w:del>
      <w:r>
        <w:rPr>
          <w:sz w:val="24"/>
          <w:szCs w:val="24"/>
          <w:rtl w:val="0"/>
          <w:lang w:val="en-US"/>
        </w:rPr>
        <w:t xml:space="preserve">. To be more specific, </w:t>
      </w:r>
      <w:del w:id="71" w:date="2016-09-27T17:01:11Z" w:author="马渝泽">
        <w:r>
          <w:rPr>
            <w:sz w:val="24"/>
            <w:szCs w:val="24"/>
            <w:rtl w:val="0"/>
            <w:lang w:val="en-US"/>
          </w:rPr>
          <w:delText xml:space="preserve">the </w:delText>
        </w:r>
      </w:del>
      <w:r>
        <w:rPr>
          <w:sz w:val="24"/>
          <w:szCs w:val="24"/>
          <w:rtl w:val="0"/>
          <w:lang w:val="en-US"/>
        </w:rPr>
        <w:t>attunements could even be done without</w:t>
      </w:r>
      <w:ins w:id="72" w:date="2016-09-27T17:01:36Z" w:author="马渝泽">
        <w:r>
          <w:rPr>
            <w:sz w:val="24"/>
            <w:szCs w:val="24"/>
            <w:rtl w:val="0"/>
            <w:lang w:val="en-US"/>
          </w:rPr>
          <w:t xml:space="preserve"> being aware</w:t>
        </w:r>
      </w:ins>
      <w:del w:id="73" w:date="2016-09-27T17:01:31Z" w:author="马渝泽">
        <w:r>
          <w:rPr>
            <w:sz w:val="24"/>
            <w:szCs w:val="24"/>
            <w:rtl w:val="0"/>
            <w:lang w:val="en-US"/>
          </w:rPr>
          <w:delText xml:space="preserve"> any consciousness</w:delText>
        </w:r>
      </w:del>
      <w:r>
        <w:rPr>
          <w:sz w:val="24"/>
          <w:szCs w:val="24"/>
          <w:rtl w:val="0"/>
          <w:lang w:val="en-US"/>
        </w:rPr>
        <w:t>. The powerful don</w:t>
      </w:r>
      <w:r>
        <w:rPr>
          <w:sz w:val="24"/>
          <w:szCs w:val="24"/>
          <w:rtl w:val="0"/>
          <w:lang w:val="en-US"/>
        </w:rPr>
        <w:t>’</w:t>
      </w:r>
      <w:r>
        <w:rPr>
          <w:sz w:val="24"/>
          <w:szCs w:val="24"/>
          <w:rtl w:val="0"/>
          <w:lang w:val="en-US"/>
        </w:rPr>
        <w:t xml:space="preserve">t even need to pay extra attention </w:t>
      </w:r>
      <w:ins w:id="74" w:date="2016-09-27T17:02:37Z" w:author="马渝泽">
        <w:r>
          <w:rPr>
            <w:sz w:val="24"/>
            <w:szCs w:val="24"/>
            <w:rtl w:val="0"/>
            <w:lang w:val="en-US"/>
          </w:rPr>
          <w:t>to</w:t>
        </w:r>
      </w:ins>
      <w:del w:id="75" w:date="2016-09-27T17:02:36Z" w:author="马渝泽">
        <w:r>
          <w:rPr>
            <w:sz w:val="24"/>
            <w:szCs w:val="24"/>
            <w:rtl w:val="0"/>
            <w:lang w:val="en-US"/>
          </w:rPr>
          <w:delText>on</w:delText>
        </w:r>
      </w:del>
      <w:r>
        <w:rPr>
          <w:sz w:val="24"/>
          <w:szCs w:val="24"/>
          <w:rtl w:val="0"/>
          <w:lang w:val="en-US"/>
        </w:rPr>
        <w:t xml:space="preserve"> tuning the atmosphere into the patterns</w:t>
      </w:r>
      <w:ins w:id="76" w:date="2016-09-27T17:04:30Z" w:author="马渝泽">
        <w:r>
          <w:rPr>
            <w:sz w:val="24"/>
            <w:szCs w:val="24"/>
            <w:rtl w:val="0"/>
            <w:lang w:val="en-US"/>
          </w:rPr>
          <w:t xml:space="preserve"> that</w:t>
        </w:r>
      </w:ins>
      <w:r>
        <w:rPr>
          <w:sz w:val="24"/>
          <w:szCs w:val="24"/>
          <w:rtl w:val="0"/>
          <w:lang w:val="en-US"/>
        </w:rPr>
        <w:t xml:space="preserve"> fit them. As for the </w:t>
      </w:r>
      <w:del w:id="77" w:date="2016-09-27T17:04:56Z" w:author="马渝泽">
        <w:r>
          <w:rPr>
            <w:sz w:val="24"/>
            <w:szCs w:val="24"/>
            <w:rtl w:val="0"/>
            <w:lang w:val="en-US"/>
          </w:rPr>
          <w:delText>people being charged</w:delText>
        </w:r>
      </w:del>
      <w:ins w:id="78" w:date="2016-09-27T17:05:06Z" w:author="马渝泽">
        <w:r>
          <w:rPr>
            <w:sz w:val="24"/>
            <w:szCs w:val="24"/>
            <w:rtl w:val="0"/>
            <w:lang w:val="en-US"/>
          </w:rPr>
          <w:t>subordinates</w:t>
        </w:r>
      </w:ins>
      <w:r>
        <w:rPr>
          <w:sz w:val="24"/>
          <w:szCs w:val="24"/>
          <w:rtl w:val="0"/>
          <w:lang w:val="en-US"/>
        </w:rPr>
        <w:t>, their way of thinking and working would be ignored. The attunements will</w:t>
      </w:r>
      <w:ins w:id="79" w:date="2016-09-27T17:05:23Z" w:author="马渝泽">
        <w:r>
          <w:rPr>
            <w:sz w:val="24"/>
            <w:szCs w:val="24"/>
            <w:rtl w:val="0"/>
            <w:lang w:val="en-US"/>
          </w:rPr>
          <w:t xml:space="preserve"> be</w:t>
        </w:r>
      </w:ins>
      <w:r>
        <w:rPr>
          <w:sz w:val="24"/>
          <w:szCs w:val="24"/>
          <w:rtl w:val="0"/>
          <w:lang w:val="en-US"/>
        </w:rPr>
        <w:t xml:space="preserve"> forced on these non-powerful people to tune them into the pattern </w:t>
      </w:r>
      <w:ins w:id="80" w:date="2016-09-27T17:05:54Z" w:author="马渝泽">
        <w:r>
          <w:rPr>
            <w:sz w:val="24"/>
            <w:szCs w:val="24"/>
            <w:rtl w:val="0"/>
            <w:lang w:val="en-US"/>
          </w:rPr>
          <w:t>specified by</w:t>
        </w:r>
      </w:ins>
      <w:del w:id="81" w:date="2016-09-27T17:05:48Z" w:author="马渝泽">
        <w:r>
          <w:rPr>
            <w:sz w:val="24"/>
            <w:szCs w:val="24"/>
            <w:rtl w:val="0"/>
            <w:lang w:val="en-US"/>
          </w:rPr>
          <w:delText>brought by</w:delText>
        </w:r>
      </w:del>
      <w:r>
        <w:rPr>
          <w:sz w:val="24"/>
          <w:szCs w:val="24"/>
          <w:rtl w:val="0"/>
          <w:lang w:val="en-US"/>
        </w:rPr>
        <w:t xml:space="preserve"> people in charge. This theory could be used to explain </w:t>
      </w:r>
      <w:ins w:id="82" w:date="2016-09-27T17:06:32Z" w:author="马渝泽">
        <w:r>
          <w:rPr>
            <w:sz w:val="24"/>
            <w:szCs w:val="24"/>
            <w:rtl w:val="0"/>
            <w:lang w:val="en-US"/>
          </w:rPr>
          <w:t>many</w:t>
        </w:r>
      </w:ins>
      <w:del w:id="83" w:date="2016-09-27T17:06:28Z" w:author="马渝泽">
        <w:r>
          <w:rPr>
            <w:sz w:val="24"/>
            <w:szCs w:val="24"/>
            <w:rtl w:val="0"/>
            <w:lang w:val="en-US"/>
          </w:rPr>
          <w:delText>a lot of</w:delText>
        </w:r>
      </w:del>
      <w:r>
        <w:rPr>
          <w:sz w:val="24"/>
          <w:szCs w:val="24"/>
          <w:rtl w:val="0"/>
          <w:lang w:val="en-US"/>
        </w:rPr>
        <w:t xml:space="preserve"> phenomen</w:t>
      </w:r>
      <w:ins w:id="84" w:date="2016-09-27T17:06:19Z" w:author="马渝泽">
        <w:r>
          <w:rPr>
            <w:sz w:val="24"/>
            <w:szCs w:val="24"/>
            <w:rtl w:val="0"/>
            <w:lang w:val="en-US"/>
          </w:rPr>
          <w:t>a</w:t>
        </w:r>
      </w:ins>
      <w:del w:id="85" w:date="2016-09-27T17:06:15Z" w:author="马渝泽">
        <w:r>
          <w:rPr>
            <w:sz w:val="24"/>
            <w:szCs w:val="24"/>
            <w:rtl w:val="0"/>
            <w:lang w:val="en-US"/>
          </w:rPr>
          <w:delText>on</w:delText>
        </w:r>
      </w:del>
      <w:r>
        <w:rPr>
          <w:sz w:val="24"/>
          <w:szCs w:val="24"/>
          <w:rtl w:val="0"/>
          <w:lang w:val="en-US"/>
        </w:rPr>
        <w:t xml:space="preserve"> in the real world. </w:t>
      </w:r>
      <w:del w:id="86" w:date="2016-09-27T17:07:23Z" w:author="马渝泽">
        <w:r>
          <w:rPr>
            <w:sz w:val="24"/>
            <w:szCs w:val="24"/>
            <w:rtl w:val="0"/>
            <w:lang w:val="en-US"/>
          </w:rPr>
          <w:delText xml:space="preserve">It is especially perfectly applied on the famous cliche, </w:delText>
        </w:r>
      </w:del>
      <w:ins w:id="87" w:date="2016-09-27T17:08:05Z" w:author="马渝泽">
        <w:r>
          <w:rPr>
            <w:sz w:val="24"/>
            <w:szCs w:val="24"/>
            <w:rtl w:val="0"/>
            <w:lang w:val="en-US"/>
          </w:rPr>
          <w:t>For example, consider the phrase</w:t>
        </w:r>
      </w:ins>
      <w:r>
        <w:rPr>
          <w:sz w:val="24"/>
          <w:szCs w:val="24"/>
          <w:rtl w:val="0"/>
          <w:lang w:val="en-US"/>
        </w:rPr>
        <w:t>“</w:t>
      </w:r>
      <w:r>
        <w:rPr>
          <w:sz w:val="24"/>
          <w:szCs w:val="24"/>
          <w:rtl w:val="0"/>
          <w:lang w:val="en-US"/>
        </w:rPr>
        <w:t>Like father, like son</w:t>
      </w:r>
      <w:ins w:id="88" w:date="2016-09-27T17:08:00Z" w:author="马渝泽">
        <w:r>
          <w:rPr>
            <w:sz w:val="24"/>
            <w:szCs w:val="24"/>
            <w:rtl w:val="0"/>
            <w:lang w:val="en-US"/>
          </w:rPr>
          <w:t>.</w:t>
        </w:r>
      </w:ins>
      <w:r>
        <w:rPr>
          <w:sz w:val="24"/>
          <w:szCs w:val="24"/>
          <w:rtl w:val="0"/>
          <w:lang w:val="en-US"/>
        </w:rPr>
        <w:t>”</w:t>
      </w:r>
      <w:del w:id="89" w:date="2016-09-27T17:07:59Z" w:author="马渝泽">
        <w:r>
          <w:rPr>
            <w:sz w:val="24"/>
            <w:szCs w:val="24"/>
            <w:rtl w:val="0"/>
            <w:lang w:val="en-US"/>
          </w:rPr>
          <w:delText>.</w:delText>
        </w:r>
      </w:del>
      <w:ins w:id="90" w:date="2016-09-27T17:08:33Z" w:author="马渝泽">
        <w:r>
          <w:rPr>
            <w:sz w:val="24"/>
            <w:szCs w:val="24"/>
            <w:rtl w:val="0"/>
            <w:lang w:val="en-US"/>
          </w:rPr>
          <w:t xml:space="preserve"> This phrase refers to the fact that </w:t>
        </w:r>
      </w:ins>
      <w:del w:id="91" w:date="2016-09-27T17:08:13Z" w:author="马渝泽">
        <w:r>
          <w:rPr>
            <w:sz w:val="24"/>
            <w:szCs w:val="24"/>
            <w:rtl w:val="0"/>
            <w:lang w:val="en-US"/>
          </w:rPr>
          <w:delText xml:space="preserve"> T</w:delText>
        </w:r>
      </w:del>
      <w:del w:id="92" w:date="2016-09-27T17:08:35Z" w:author="马渝泽">
        <w:r>
          <w:rPr>
            <w:sz w:val="24"/>
            <w:szCs w:val="24"/>
            <w:rtl w:val="0"/>
            <w:lang w:val="en-US"/>
          </w:rPr>
          <w:delText xml:space="preserve">o be more specific, </w:delText>
        </w:r>
      </w:del>
      <w:r>
        <w:rPr>
          <w:sz w:val="24"/>
          <w:szCs w:val="24"/>
          <w:rtl w:val="0"/>
          <w:lang w:val="en-US"/>
        </w:rPr>
        <w:t>the lifestyle of parents will directly impact the lifestyle of the</w:t>
      </w:r>
      <w:ins w:id="93" w:date="2016-09-27T17:08:49Z" w:author="马渝泽">
        <w:r>
          <w:rPr>
            <w:sz w:val="24"/>
            <w:szCs w:val="24"/>
            <w:rtl w:val="0"/>
            <w:lang w:val="en-US"/>
          </w:rPr>
          <w:t>ir</w:t>
        </w:r>
      </w:ins>
      <w:r>
        <w:rPr>
          <w:sz w:val="24"/>
          <w:szCs w:val="24"/>
          <w:rtl w:val="0"/>
          <w:lang w:val="en-US"/>
        </w:rPr>
        <w:t xml:space="preserve"> children who live with them. Again, take RPI as an example. In this famous engineer</w:t>
      </w:r>
      <w:ins w:id="94" w:date="2016-09-27T17:09:47Z" w:author="马渝泽">
        <w:r>
          <w:rPr>
            <w:sz w:val="24"/>
            <w:szCs w:val="24"/>
            <w:rtl w:val="0"/>
            <w:lang w:val="en-US"/>
          </w:rPr>
          <w:t>ing</w:t>
        </w:r>
      </w:ins>
      <w:r>
        <w:rPr>
          <w:sz w:val="24"/>
          <w:szCs w:val="24"/>
          <w:rtl w:val="0"/>
          <w:lang w:val="en-US"/>
        </w:rPr>
        <w:t xml:space="preserve"> school, it is </w:t>
      </w:r>
      <w:del w:id="95" w:date="2016-09-27T17:09:52Z" w:author="马渝泽">
        <w:r>
          <w:rPr>
            <w:sz w:val="24"/>
            <w:szCs w:val="24"/>
            <w:rtl w:val="0"/>
            <w:lang w:val="en-US"/>
          </w:rPr>
          <w:delText xml:space="preserve">pretty </w:delText>
        </w:r>
      </w:del>
      <w:r>
        <w:rPr>
          <w:sz w:val="24"/>
          <w:szCs w:val="24"/>
          <w:rtl w:val="0"/>
          <w:lang w:val="en-US"/>
        </w:rPr>
        <w:t>common that the parents of an engineer</w:t>
      </w:r>
      <w:ins w:id="96" w:date="2016-09-27T17:09:59Z" w:author="马渝泽">
        <w:r>
          <w:rPr>
            <w:sz w:val="24"/>
            <w:szCs w:val="24"/>
            <w:rtl w:val="0"/>
            <w:lang w:val="en-US"/>
          </w:rPr>
          <w:t>ing</w:t>
        </w:r>
      </w:ins>
      <w:r>
        <w:rPr>
          <w:sz w:val="24"/>
          <w:szCs w:val="24"/>
          <w:rtl w:val="0"/>
          <w:lang w:val="en-US"/>
        </w:rPr>
        <w:t xml:space="preserve"> student are very likely to be an engineer or have a job related to STEAM</w:t>
      </w:r>
      <w:ins w:id="97" w:date="2016-09-27T17:10:24Z" w:author="马渝泽">
        <w:r>
          <w:rPr>
            <w:sz w:val="24"/>
            <w:szCs w:val="24"/>
            <w:rtl w:val="0"/>
            <w:lang w:val="en-US"/>
          </w:rPr>
          <w:t xml:space="preserve"> </w:t>
        </w:r>
      </w:ins>
      <w:r>
        <w:rPr>
          <w:sz w:val="24"/>
          <w:szCs w:val="24"/>
          <w:rtl w:val="0"/>
          <w:lang w:val="en-US"/>
        </w:rPr>
        <w:t>(science, technology, engineering, art, mathematics)</w:t>
      </w:r>
      <w:ins w:id="98" w:date="2016-09-27T17:10:36Z" w:author="马渝泽">
        <w:r>
          <w:rPr>
            <w:sz w:val="24"/>
            <w:szCs w:val="24"/>
            <w:rtl w:val="0"/>
            <w:lang w:val="en-US"/>
          </w:rPr>
          <w:t>.</w:t>
        </w:r>
      </w:ins>
      <w:r>
        <w:rPr>
          <w:sz w:val="24"/>
          <w:szCs w:val="24"/>
          <w:rtl w:val="0"/>
          <w:lang w:val="en-US"/>
        </w:rPr>
        <w:t xml:space="preserve"> </w:t>
      </w:r>
      <w:del w:id="99" w:date="2016-09-27T17:11:20Z" w:author="马渝泽">
        <w:r>
          <w:rPr>
            <w:sz w:val="24"/>
            <w:szCs w:val="24"/>
            <w:rtl w:val="0"/>
            <w:lang w:val="en-US"/>
          </w:rPr>
          <w:delText xml:space="preserve">education if the student has a great passion in STEAM related area. </w:delText>
        </w:r>
      </w:del>
      <w:r>
        <w:rPr>
          <w:sz w:val="24"/>
          <w:szCs w:val="24"/>
          <w:rtl w:val="0"/>
          <w:lang w:val="en-US"/>
        </w:rPr>
        <w:t xml:space="preserve">This theory could also be well illustrated with </w:t>
      </w:r>
      <w:ins w:id="100" w:date="2016-09-27T17:12:53Z" w:author="马渝泽">
        <w:r>
          <w:rPr>
            <w:sz w:val="24"/>
            <w:szCs w:val="24"/>
            <w:rtl w:val="0"/>
            <w:lang w:val="en-US"/>
          </w:rPr>
          <w:t xml:space="preserve">corporate culture, as seen in </w:t>
        </w:r>
      </w:ins>
      <w:del w:id="101" w:date="2016-09-27T17:11:52Z" w:author="马渝泽">
        <w:r>
          <w:rPr>
            <w:sz w:val="24"/>
            <w:szCs w:val="24"/>
            <w:rtl w:val="0"/>
            <w:lang w:val="en-US"/>
          </w:rPr>
          <w:delText xml:space="preserve"> the famous</w:delText>
        </w:r>
      </w:del>
      <w:ins w:id="102" w:date="2016-09-27T17:11:46Z" w:author="马渝泽">
        <w:r>
          <w:rPr>
            <w:sz w:val="24"/>
            <w:szCs w:val="24"/>
            <w:rtl w:val="0"/>
            <w:lang w:val="en-US"/>
          </w:rPr>
          <w:t>well-known</w:t>
        </w:r>
      </w:ins>
      <w:r>
        <w:rPr>
          <w:sz w:val="24"/>
          <w:szCs w:val="24"/>
          <w:rtl w:val="0"/>
          <w:lang w:val="en-US"/>
        </w:rPr>
        <w:t xml:space="preserve"> companies such as Apple, Google, Bain</w:t>
      </w:r>
      <w:del w:id="103" w:date="2016-09-27T17:13:03Z" w:author="马渝泽">
        <w:r>
          <w:rPr>
            <w:sz w:val="24"/>
            <w:szCs w:val="24"/>
            <w:rtl w:val="0"/>
            <w:lang w:val="en-US"/>
          </w:rPr>
          <w:delText>, which is known as the culture of a firm</w:delText>
        </w:r>
      </w:del>
      <w:r>
        <w:rPr>
          <w:sz w:val="24"/>
          <w:szCs w:val="24"/>
          <w:rtl w:val="0"/>
          <w:lang w:val="en-US"/>
        </w:rPr>
        <w:t xml:space="preserve">. The character of a group manager could directly tune the other group members into the way </w:t>
      </w:r>
      <w:del w:id="104" w:date="2016-09-27T17:13:21Z" w:author="马渝泽">
        <w:r>
          <w:rPr>
            <w:sz w:val="24"/>
            <w:szCs w:val="24"/>
            <w:rtl w:val="0"/>
            <w:lang w:val="en-US"/>
          </w:rPr>
          <w:delText xml:space="preserve">that how </w:delText>
        </w:r>
      </w:del>
      <w:r>
        <w:rPr>
          <w:sz w:val="24"/>
          <w:szCs w:val="24"/>
          <w:rtl w:val="0"/>
          <w:lang w:val="en-US"/>
        </w:rPr>
        <w:t xml:space="preserve">this manager </w:t>
      </w:r>
      <w:del w:id="105" w:date="2016-09-27T17:13:27Z" w:author="马渝泽">
        <w:r>
          <w:rPr>
            <w:sz w:val="24"/>
            <w:szCs w:val="24"/>
            <w:rtl w:val="0"/>
            <w:lang w:val="en-US"/>
          </w:rPr>
          <w:delText xml:space="preserve">do his </w:delText>
        </w:r>
      </w:del>
      <w:r>
        <w:rPr>
          <w:sz w:val="24"/>
          <w:szCs w:val="24"/>
          <w:rtl w:val="0"/>
          <w:lang w:val="en-US"/>
        </w:rPr>
        <w:t>work</w:t>
      </w:r>
      <w:ins w:id="106" w:date="2016-09-27T17:13:30Z" w:author="马渝泽">
        <w:r>
          <w:rPr>
            <w:sz w:val="24"/>
            <w:szCs w:val="24"/>
            <w:rtl w:val="0"/>
            <w:lang w:val="en-US"/>
          </w:rPr>
          <w:t>s</w:t>
        </w:r>
      </w:ins>
      <w:r>
        <w:rPr>
          <w:sz w:val="24"/>
          <w:szCs w:val="24"/>
          <w:rtl w:val="0"/>
          <w:lang w:val="en-US"/>
        </w:rPr>
        <w:t>. In that way, the efficiency of the whole group could be largely increased to perform</w:t>
      </w:r>
      <w:ins w:id="107" w:date="2016-09-27T17:13:51Z" w:author="马渝泽">
        <w:r>
          <w:rPr>
            <w:sz w:val="24"/>
            <w:szCs w:val="24"/>
            <w:rtl w:val="0"/>
            <w:lang w:val="en-US"/>
          </w:rPr>
          <w:t xml:space="preserve"> as</w:t>
        </w:r>
      </w:ins>
      <w:r>
        <w:rPr>
          <w:sz w:val="24"/>
          <w:szCs w:val="24"/>
          <w:rtl w:val="0"/>
          <w:lang w:val="en-US"/>
        </w:rPr>
        <w:t xml:space="preserve"> a professional team, which is known as leadership. The amount of attunement </w:t>
      </w:r>
      <w:ins w:id="108" w:date="2016-09-27T17:14:11Z" w:author="马渝泽">
        <w:r>
          <w:rPr>
            <w:sz w:val="24"/>
            <w:szCs w:val="24"/>
            <w:rtl w:val="0"/>
            <w:lang w:val="en-US"/>
          </w:rPr>
          <w:t xml:space="preserve">that </w:t>
        </w:r>
      </w:ins>
      <w:r>
        <w:rPr>
          <w:sz w:val="24"/>
          <w:szCs w:val="24"/>
          <w:rtl w:val="0"/>
          <w:lang w:val="en-US"/>
        </w:rPr>
        <w:t xml:space="preserve">could be applied to the group members </w:t>
      </w:r>
      <w:ins w:id="109" w:date="2016-09-27T17:14:21Z" w:author="马渝泽">
        <w:r>
          <w:rPr>
            <w:sz w:val="24"/>
            <w:szCs w:val="24"/>
            <w:rtl w:val="0"/>
            <w:lang w:val="en-US"/>
          </w:rPr>
          <w:t xml:space="preserve">is </w:t>
        </w:r>
      </w:ins>
      <w:del w:id="110" w:date="2016-09-27T17:14:20Z" w:author="马渝泽">
        <w:r>
          <w:rPr>
            <w:sz w:val="24"/>
            <w:szCs w:val="24"/>
            <w:rtl w:val="0"/>
            <w:lang w:val="en-US"/>
          </w:rPr>
          <w:delText xml:space="preserve">are </w:delText>
        </w:r>
      </w:del>
      <w:r>
        <w:rPr>
          <w:sz w:val="24"/>
          <w:szCs w:val="24"/>
          <w:rtl w:val="0"/>
          <w:lang w:val="en-US"/>
        </w:rPr>
        <w:t xml:space="preserve">usually related to the difference of power between people in charge and </w:t>
      </w:r>
      <w:del w:id="111" w:date="2016-09-27T17:14:41Z" w:author="马渝泽">
        <w:r>
          <w:rPr>
            <w:sz w:val="24"/>
            <w:szCs w:val="24"/>
            <w:rtl w:val="0"/>
            <w:lang w:val="en-US"/>
          </w:rPr>
          <w:delText>people being</w:delText>
        </w:r>
      </w:del>
      <w:ins w:id="112" w:date="2016-09-27T17:14:53Z" w:author="马渝泽">
        <w:r>
          <w:rPr>
            <w:sz w:val="24"/>
            <w:szCs w:val="24"/>
            <w:rtl w:val="0"/>
            <w:lang w:val="en-US"/>
          </w:rPr>
          <w:t>their employees</w:t>
        </w:r>
      </w:ins>
      <w:del w:id="113" w:date="2016-09-27T17:14:41Z" w:author="马渝泽">
        <w:r>
          <w:rPr>
            <w:sz w:val="24"/>
            <w:szCs w:val="24"/>
            <w:rtl w:val="0"/>
            <w:lang w:val="en-US"/>
          </w:rPr>
          <w:delText xml:space="preserve"> charged</w:delText>
        </w:r>
      </w:del>
      <w:r>
        <w:rPr>
          <w:sz w:val="24"/>
          <w:szCs w:val="24"/>
          <w:rtl w:val="0"/>
          <w:lang w:val="en-US"/>
        </w:rPr>
        <w:t xml:space="preserve">. For example, </w:t>
      </w:r>
      <w:ins w:id="114" w:date="2016-09-27T17:15:03Z" w:author="马渝泽">
        <w:r>
          <w:rPr>
            <w:sz w:val="24"/>
            <w:szCs w:val="24"/>
            <w:rtl w:val="0"/>
            <w:lang w:val="en-US"/>
          </w:rPr>
          <w:t xml:space="preserve">a </w:t>
        </w:r>
      </w:ins>
      <w:r>
        <w:rPr>
          <w:sz w:val="24"/>
          <w:szCs w:val="24"/>
          <w:rtl w:val="0"/>
          <w:lang w:val="en-US"/>
        </w:rPr>
        <w:t xml:space="preserve">project manager can </w:t>
      </w:r>
      <w:del w:id="115" w:date="2016-09-27T17:21:46Z" w:author="马渝泽">
        <w:r>
          <w:rPr>
            <w:sz w:val="24"/>
            <w:szCs w:val="24"/>
            <w:rtl w:val="0"/>
            <w:lang w:val="en-US"/>
          </w:rPr>
          <w:delText>directly</w:delText>
        </w:r>
      </w:del>
      <w:ins w:id="116" w:date="2016-09-27T17:21:47Z" w:author="马渝泽">
        <w:r>
          <w:rPr>
            <w:sz w:val="24"/>
            <w:szCs w:val="24"/>
            <w:rtl w:val="0"/>
            <w:lang w:val="en-US"/>
          </w:rPr>
          <w:t>simply</w:t>
        </w:r>
      </w:ins>
      <w:r>
        <w:rPr>
          <w:sz w:val="24"/>
          <w:szCs w:val="24"/>
          <w:rtl w:val="0"/>
          <w:lang w:val="en-US"/>
        </w:rPr>
        <w:t xml:space="preserve"> ask his group member to work on a task without talking too much about why he would ask that member to do so</w:t>
      </w:r>
      <w:ins w:id="117" w:date="2016-09-27T17:15:20Z" w:author="马渝泽">
        <w:r>
          <w:rPr>
            <w:sz w:val="24"/>
            <w:szCs w:val="24"/>
            <w:rtl w:val="0"/>
            <w:lang w:val="en-US"/>
          </w:rPr>
          <w:t>,</w:t>
        </w:r>
      </w:ins>
      <w:r>
        <w:rPr>
          <w:sz w:val="24"/>
          <w:szCs w:val="24"/>
          <w:rtl w:val="0"/>
          <w:lang w:val="en-US"/>
        </w:rPr>
        <w:t xml:space="preserve"> while it would be </w:t>
      </w:r>
      <w:del w:id="118" w:date="2016-09-27T17:18:00Z" w:author="马渝泽">
        <w:r>
          <w:rPr>
            <w:sz w:val="24"/>
            <w:szCs w:val="24"/>
            <w:rtl w:val="0"/>
            <w:lang w:val="en-US"/>
          </w:rPr>
          <w:delText xml:space="preserve">way </w:delText>
        </w:r>
      </w:del>
      <w:r>
        <w:rPr>
          <w:sz w:val="24"/>
          <w:szCs w:val="24"/>
          <w:rtl w:val="0"/>
          <w:lang w:val="en-US"/>
        </w:rPr>
        <w:t xml:space="preserve">more </w:t>
      </w:r>
      <w:del w:id="119" w:date="2016-09-27T17:16:05Z" w:author="马渝泽">
        <w:r>
          <w:rPr>
            <w:sz w:val="24"/>
            <w:szCs w:val="24"/>
            <w:rtl w:val="0"/>
            <w:lang w:val="en-US"/>
          </w:rPr>
          <w:delText>complicated</w:delText>
        </w:r>
      </w:del>
      <w:ins w:id="120" w:date="2016-09-27T17:16:07Z" w:author="马渝泽">
        <w:r>
          <w:rPr>
            <w:sz w:val="24"/>
            <w:szCs w:val="24"/>
            <w:rtl w:val="0"/>
            <w:lang w:val="en-US"/>
          </w:rPr>
          <w:t>difficult</w:t>
        </w:r>
      </w:ins>
      <w:r>
        <w:rPr>
          <w:sz w:val="24"/>
          <w:szCs w:val="24"/>
          <w:rtl w:val="0"/>
          <w:lang w:val="en-US"/>
        </w:rPr>
        <w:t xml:space="preserve"> to assign the work to</w:t>
      </w:r>
      <w:del w:id="121" w:date="2016-09-27T17:16:23Z" w:author="马渝泽">
        <w:r>
          <w:rPr>
            <w:sz w:val="24"/>
            <w:szCs w:val="24"/>
            <w:rtl w:val="0"/>
            <w:lang w:val="en-US"/>
          </w:rPr>
          <w:delText xml:space="preserve"> the vice project manager</w:delText>
        </w:r>
      </w:del>
      <w:ins w:id="122" w:date="2016-09-27T17:16:27Z" w:author="马渝泽">
        <w:r>
          <w:rPr>
            <w:sz w:val="24"/>
            <w:szCs w:val="24"/>
            <w:rtl w:val="0"/>
            <w:lang w:val="en-US"/>
          </w:rPr>
          <w:t xml:space="preserve"> a peer</w:t>
        </w:r>
      </w:ins>
      <w:r>
        <w:rPr>
          <w:sz w:val="24"/>
          <w:szCs w:val="24"/>
          <w:rtl w:val="0"/>
          <w:lang w:val="en-US"/>
        </w:rPr>
        <w:t xml:space="preserve">. </w:t>
      </w:r>
    </w:p>
    <w:p>
      <w:pPr>
        <w:pStyle w:val="No Spacing"/>
        <w:spacing w:line="480" w:lineRule="auto"/>
        <w:rPr>
          <w:ins w:id="123" w:date="2016-09-27T17:25:03Z" w:author="马渝泽"/>
          <w:sz w:val="24"/>
          <w:szCs w:val="24"/>
        </w:rPr>
      </w:pPr>
      <w:del w:id="124" w:date="2016-09-27T17:16:54Z" w:author="马渝泽">
        <w:r>
          <w:rPr>
            <w:sz w:val="24"/>
            <w:szCs w:val="24"/>
            <w:rtl w:val="0"/>
            <w:lang w:val="en-US"/>
          </w:rPr>
          <w:delText xml:space="preserve">Normally, the vice project manager </w:delText>
        </w:r>
      </w:del>
      <w:ins w:id="125" w:date="2016-09-27T17:16:55Z" w:author="马渝泽">
        <w:r>
          <w:rPr>
            <w:sz w:val="24"/>
            <w:szCs w:val="24"/>
            <w:rtl w:val="0"/>
            <w:lang w:val="en-US"/>
          </w:rPr>
          <w:t xml:space="preserve">This peer </w:t>
        </w:r>
      </w:ins>
      <w:r>
        <w:rPr>
          <w:sz w:val="24"/>
          <w:szCs w:val="24"/>
          <w:rtl w:val="0"/>
          <w:lang w:val="en-US"/>
        </w:rPr>
        <w:t xml:space="preserve">would </w:t>
      </w:r>
      <w:del w:id="126" w:date="2016-09-27T17:18:12Z" w:author="马渝泽">
        <w:r>
          <w:rPr>
            <w:sz w:val="24"/>
            <w:szCs w:val="24"/>
            <w:rtl w:val="0"/>
            <w:lang w:val="en-US"/>
          </w:rPr>
          <w:delText>ask</w:delText>
        </w:r>
      </w:del>
      <w:ins w:id="127" w:date="2016-09-27T17:18:13Z" w:author="马渝泽">
        <w:r>
          <w:rPr>
            <w:sz w:val="24"/>
            <w:szCs w:val="24"/>
            <w:rtl w:val="0"/>
            <w:lang w:val="en-US"/>
          </w:rPr>
          <w:t>question why</w:t>
        </w:r>
      </w:ins>
      <w:r>
        <w:rPr>
          <w:sz w:val="24"/>
          <w:szCs w:val="24"/>
          <w:rtl w:val="0"/>
          <w:lang w:val="en-US"/>
        </w:rPr>
        <w:t xml:space="preserve"> the chief project manager </w:t>
      </w:r>
      <w:del w:id="128" w:date="2016-09-27T17:18:17Z" w:author="马渝泽">
        <w:r>
          <w:rPr>
            <w:sz w:val="24"/>
            <w:szCs w:val="24"/>
            <w:rtl w:val="0"/>
            <w:lang w:val="en-US"/>
          </w:rPr>
          <w:delText>why they are</w:delText>
        </w:r>
      </w:del>
      <w:ins w:id="129" w:date="2016-09-27T17:18:18Z" w:author="马渝泽">
        <w:r>
          <w:rPr>
            <w:sz w:val="24"/>
            <w:szCs w:val="24"/>
            <w:rtl w:val="0"/>
            <w:lang w:val="en-US"/>
          </w:rPr>
          <w:t>would</w:t>
        </w:r>
      </w:ins>
      <w:r>
        <w:rPr>
          <w:sz w:val="24"/>
          <w:szCs w:val="24"/>
          <w:rtl w:val="0"/>
          <w:lang w:val="en-US"/>
        </w:rPr>
        <w:t xml:space="preserve"> </w:t>
      </w:r>
      <w:ins w:id="130" w:date="2016-09-27T17:25:03Z" w:author="马渝泽">
        <w:r>
          <w:rPr>
            <w:sz w:val="24"/>
            <w:szCs w:val="24"/>
            <w:rtl w:val="0"/>
            <w:lang w:val="en-US"/>
          </w:rPr>
          <w:t>assign him the task to ensure he understands the task, and why he is doing it (so the whole team does not waste time).</w:t>
        </w:r>
      </w:ins>
    </w:p>
    <w:p>
      <w:pPr>
        <w:pStyle w:val="No Spacing"/>
        <w:spacing w:line="480" w:lineRule="auto"/>
        <w:rPr>
          <w:ins w:id="131" w:date="2016-09-27T17:25:03Z" w:author="马渝泽"/>
          <w:sz w:val="24"/>
          <w:szCs w:val="24"/>
        </w:rPr>
      </w:pPr>
      <w:del w:id="132" w:date="2016-09-27T17:25:03Z" w:author="马渝泽">
        <w:r>
          <w:rPr>
            <w:sz w:val="24"/>
            <w:szCs w:val="24"/>
            <w:rtl w:val="0"/>
            <w:lang w:val="en-US"/>
          </w:rPr>
          <w:delText xml:space="preserve">spending resource on this task to make sure they are not wasting time. </w:delText>
        </w:r>
      </w:del>
    </w:p>
    <w:p>
      <w:pPr>
        <w:pStyle w:val="No Spacing"/>
        <w:spacing w:line="480" w:lineRule="auto"/>
        <w:rPr>
          <w:sz w:val="24"/>
          <w:szCs w:val="24"/>
        </w:rPr>
      </w:pPr>
      <w:del w:id="133" w:date="2016-09-27T17:25:38Z" w:author="马渝泽">
        <w:r>
          <w:rPr>
            <w:sz w:val="24"/>
            <w:szCs w:val="24"/>
            <w:rtl w:val="0"/>
            <w:lang w:val="en-US"/>
          </w:rPr>
          <w:delText>It</w:delText>
        </w:r>
      </w:del>
      <w:ins w:id="134" w:date="2016-09-27T17:25:41Z" w:author="马渝泽">
        <w:r>
          <w:rPr>
            <w:sz w:val="24"/>
            <w:szCs w:val="24"/>
            <w:rtl w:val="0"/>
            <w:lang w:val="en-US"/>
          </w:rPr>
          <w:t>This situation</w:t>
        </w:r>
      </w:ins>
      <w:r>
        <w:rPr>
          <w:sz w:val="24"/>
          <w:szCs w:val="24"/>
          <w:rtl w:val="0"/>
          <w:lang w:val="en-US"/>
        </w:rPr>
        <w:t xml:space="preserve"> is like a physics problem. When the main force is closer the other force, the direction of the object will be changed a lot compared to the time when main force is way more stronger than the force on other directions.</w:t>
      </w:r>
    </w:p>
    <w:p>
      <w:pPr>
        <w:pStyle w:val="No Spacing"/>
        <w:spacing w:line="480" w:lineRule="auto"/>
        <w:rPr>
          <w:sz w:val="24"/>
          <w:szCs w:val="24"/>
        </w:rPr>
      </w:pPr>
    </w:p>
    <w:p>
      <w:pPr>
        <w:pStyle w:val="No Spacing"/>
        <w:spacing w:line="480" w:lineRule="auto"/>
        <w:rPr>
          <w:sz w:val="24"/>
          <w:szCs w:val="24"/>
        </w:rPr>
      </w:pPr>
      <w:ins w:id="135" w:date="2016-09-27T17:26:13Z" w:author="马渝泽">
        <w:r>
          <w:rPr>
            <w:rtl w:val="0"/>
            <w:lang w:val="en-US"/>
          </w:rPr>
          <w:t>Additionally</w:t>
        </w:r>
      </w:ins>
      <w:del w:id="136" w:date="2016-09-27T17:26:09Z" w:author="马渝泽">
        <w:r>
          <w:rPr>
            <w:sz w:val="24"/>
            <w:szCs w:val="24"/>
            <w:rtl w:val="0"/>
            <w:lang w:val="en-US"/>
          </w:rPr>
          <w:delText>However</w:delText>
        </w:r>
      </w:del>
      <w:r>
        <w:rPr>
          <w:sz w:val="24"/>
          <w:szCs w:val="24"/>
          <w:rtl w:val="0"/>
          <w:lang w:val="en-US"/>
        </w:rPr>
        <w:t xml:space="preserve">, there is an interesting question toward the third theory: what </w:t>
      </w:r>
      <w:del w:id="137" w:date="2016-09-27T17:26:57Z" w:author="马渝泽">
        <w:r>
          <w:rPr>
            <w:sz w:val="24"/>
            <w:szCs w:val="24"/>
            <w:rtl w:val="0"/>
            <w:lang w:val="en-US"/>
          </w:rPr>
          <w:delText xml:space="preserve">phenomenon </w:delText>
        </w:r>
      </w:del>
      <w:r>
        <w:rPr>
          <w:sz w:val="24"/>
          <w:szCs w:val="24"/>
          <w:rtl w:val="0"/>
          <w:lang w:val="en-US"/>
        </w:rPr>
        <w:t>would</w:t>
      </w:r>
      <w:ins w:id="138" w:date="2016-09-27T17:26:53Z" w:author="马渝泽">
        <w:r>
          <w:rPr>
            <w:sz w:val="24"/>
            <w:szCs w:val="24"/>
            <w:rtl w:val="0"/>
            <w:lang w:val="en-US"/>
          </w:rPr>
          <w:t xml:space="preserve"> happen</w:t>
        </w:r>
      </w:ins>
      <w:del w:id="139" w:date="2016-09-27T17:26:48Z" w:author="马渝泽">
        <w:r>
          <w:rPr>
            <w:sz w:val="24"/>
            <w:szCs w:val="24"/>
            <w:rtl w:val="0"/>
            <w:lang w:val="en-US"/>
          </w:rPr>
          <w:delText xml:space="preserve"> present</w:delText>
        </w:r>
      </w:del>
      <w:r>
        <w:rPr>
          <w:sz w:val="24"/>
          <w:szCs w:val="24"/>
          <w:rtl w:val="0"/>
          <w:lang w:val="en-US"/>
        </w:rPr>
        <w:t xml:space="preserve"> when there are two or more equal people in charge with totally opposite tune? </w:t>
      </w:r>
      <w:del w:id="140" w:date="2016-09-27T17:27:23Z" w:author="马渝泽">
        <w:r>
          <w:rPr>
            <w:sz w:val="24"/>
            <w:szCs w:val="24"/>
            <w:rtl w:val="0"/>
            <w:lang w:val="en-US"/>
          </w:rPr>
          <w:delText>If we apply critical thinking here, we would get</w:delText>
        </w:r>
      </w:del>
      <w:ins w:id="141" w:date="2016-09-27T17:27:24Z" w:author="马渝泽">
        <w:r>
          <w:rPr>
            <w:sz w:val="24"/>
            <w:szCs w:val="24"/>
            <w:rtl w:val="0"/>
            <w:lang w:val="en-US"/>
          </w:rPr>
          <w:t>There are</w:t>
        </w:r>
      </w:ins>
      <w:r>
        <w:rPr>
          <w:sz w:val="24"/>
          <w:szCs w:val="24"/>
          <w:rtl w:val="0"/>
          <w:lang w:val="en-US"/>
        </w:rPr>
        <w:t xml:space="preserve"> two opposite results:</w:t>
      </w:r>
    </w:p>
    <w:p>
      <w:pPr>
        <w:pStyle w:val="No Spacing"/>
        <w:spacing w:line="480" w:lineRule="auto"/>
        <w:rPr>
          <w:sz w:val="24"/>
          <w:szCs w:val="24"/>
        </w:rPr>
      </w:pPr>
    </w:p>
    <w:p>
      <w:pPr>
        <w:pStyle w:val="No Spacing"/>
        <w:spacing w:line="480" w:lineRule="auto"/>
        <w:rPr>
          <w:sz w:val="24"/>
          <w:szCs w:val="24"/>
        </w:rPr>
      </w:pPr>
      <w:r>
        <w:rPr>
          <w:sz w:val="24"/>
          <w:szCs w:val="24"/>
        </w:rPr>
        <w:tab/>
      </w:r>
      <w:ins w:id="142" w:date="2016-09-27T17:27:54Z" w:author="马渝泽">
        <w:r>
          <w:rPr>
            <w:sz w:val="24"/>
            <w:szCs w:val="24"/>
            <w:rtl w:val="0"/>
            <w:lang w:val="en-US"/>
          </w:rPr>
          <w:t>First</w:t>
        </w:r>
      </w:ins>
      <w:del w:id="143" w:date="2016-09-27T17:27:50Z" w:author="马渝泽">
        <w:r>
          <w:rPr>
            <w:sz w:val="24"/>
            <w:szCs w:val="24"/>
            <w:rtl w:val="0"/>
            <w:lang w:val="en-US"/>
          </w:rPr>
          <w:delText>In the first case</w:delText>
        </w:r>
      </w:del>
      <w:r>
        <w:rPr>
          <w:sz w:val="24"/>
          <w:szCs w:val="24"/>
          <w:rtl w:val="0"/>
          <w:lang w:val="en-US"/>
        </w:rPr>
        <w:t xml:space="preserve">, the opposite tune will directly lead to the split of the group. The attunement could not be done, and the working efficiency of the whole group is </w:t>
      </w:r>
      <w:del w:id="144" w:date="2016-09-27T17:28:17Z" w:author="马渝泽">
        <w:r>
          <w:rPr>
            <w:sz w:val="24"/>
            <w:szCs w:val="24"/>
            <w:rtl w:val="0"/>
            <w:lang w:val="en-US"/>
          </w:rPr>
          <w:delText xml:space="preserve">largely </w:delText>
        </w:r>
      </w:del>
      <w:r>
        <w:rPr>
          <w:sz w:val="24"/>
          <w:szCs w:val="24"/>
          <w:rtl w:val="0"/>
          <w:lang w:val="en-US"/>
        </w:rPr>
        <w:t>slowed down due to the unpaired atmosphere brought by these powerful m</w:t>
      </w:r>
      <w:ins w:id="145" w:date="2016-09-27T17:28:27Z" w:author="马渝泽">
        <w:r>
          <w:rPr>
            <w:sz w:val="24"/>
            <w:szCs w:val="24"/>
            <w:rtl w:val="0"/>
            <w:lang w:val="en-US"/>
          </w:rPr>
          <w:t>e</w:t>
        </w:r>
      </w:ins>
      <w:del w:id="146" w:date="2016-09-27T17:28:27Z" w:author="马渝泽">
        <w:r>
          <w:rPr>
            <w:sz w:val="24"/>
            <w:szCs w:val="24"/>
            <w:rtl w:val="0"/>
            <w:lang w:val="en-US"/>
          </w:rPr>
          <w:delText>a</w:delText>
        </w:r>
      </w:del>
      <w:r>
        <w:rPr>
          <w:sz w:val="24"/>
          <w:szCs w:val="24"/>
          <w:rtl w:val="0"/>
          <w:lang w:val="en-US"/>
        </w:rPr>
        <w:t>n.</w:t>
      </w:r>
    </w:p>
    <w:p>
      <w:pPr>
        <w:pStyle w:val="No Spacing"/>
        <w:spacing w:line="480" w:lineRule="auto"/>
        <w:rPr>
          <w:sz w:val="24"/>
          <w:szCs w:val="24"/>
        </w:rPr>
      </w:pPr>
    </w:p>
    <w:p>
      <w:pPr>
        <w:pStyle w:val="No Spacing"/>
        <w:spacing w:line="480" w:lineRule="auto"/>
        <w:rPr>
          <w:sz w:val="24"/>
          <w:szCs w:val="24"/>
        </w:rPr>
      </w:pPr>
      <w:r>
        <w:rPr>
          <w:sz w:val="24"/>
          <w:szCs w:val="24"/>
        </w:rPr>
        <w:tab/>
      </w:r>
      <w:del w:id="147" w:date="2016-09-27T17:27:59Z" w:author="马渝泽">
        <w:r>
          <w:rPr>
            <w:sz w:val="24"/>
            <w:szCs w:val="24"/>
            <w:rtl w:val="0"/>
            <w:lang w:val="en-US"/>
          </w:rPr>
          <w:delText>However</w:delText>
        </w:r>
      </w:del>
      <w:ins w:id="148" w:date="2016-09-27T17:28:41Z" w:author="马渝泽">
        <w:r>
          <w:rPr>
            <w:sz w:val="24"/>
            <w:szCs w:val="24"/>
            <w:rtl w:val="0"/>
            <w:lang w:val="en-US"/>
          </w:rPr>
          <w:t>Second</w:t>
        </w:r>
      </w:ins>
      <w:del w:id="149" w:date="2016-09-27T17:28:46Z" w:author="马渝泽">
        <w:r>
          <w:rPr>
            <w:sz w:val="24"/>
            <w:szCs w:val="24"/>
            <w:rtl w:val="0"/>
            <w:lang w:val="en-US"/>
          </w:rPr>
          <w:delText>, if we look on the bright side</w:delText>
        </w:r>
      </w:del>
      <w:r>
        <w:rPr>
          <w:sz w:val="24"/>
          <w:szCs w:val="24"/>
          <w:rtl w:val="0"/>
          <w:lang w:val="en-US"/>
        </w:rPr>
        <w:t xml:space="preserve">, the opposite tune </w:t>
      </w:r>
      <w:ins w:id="150" w:date="2016-09-27T17:29:34Z" w:author="马渝泽">
        <w:r>
          <w:rPr>
            <w:sz w:val="24"/>
            <w:szCs w:val="24"/>
            <w:rtl w:val="0"/>
            <w:lang w:val="en-US"/>
          </w:rPr>
          <w:t>will</w:t>
        </w:r>
      </w:ins>
      <w:del w:id="151" w:date="2016-09-27T17:29:33Z" w:author="马渝泽">
        <w:r>
          <w:rPr>
            <w:sz w:val="24"/>
            <w:szCs w:val="24"/>
            <w:rtl w:val="0"/>
            <w:lang w:val="en-US"/>
          </w:rPr>
          <w:delText>can</w:delText>
        </w:r>
      </w:del>
      <w:r>
        <w:rPr>
          <w:sz w:val="24"/>
          <w:szCs w:val="24"/>
          <w:rtl w:val="0"/>
          <w:lang w:val="en-US"/>
        </w:rPr>
        <w:t xml:space="preserve"> help the whole group analyse the problem with multi</w:t>
      </w:r>
      <w:ins w:id="152" w:date="2016-09-27T17:29:54Z" w:author="马渝泽">
        <w:r>
          <w:rPr>
            <w:sz w:val="24"/>
            <w:szCs w:val="24"/>
            <w:rtl w:val="0"/>
            <w:lang w:val="en-US"/>
          </w:rPr>
          <w:t>ple points of</w:t>
        </w:r>
      </w:ins>
      <w:r>
        <w:rPr>
          <w:sz w:val="24"/>
          <w:szCs w:val="24"/>
          <w:rtl w:val="0"/>
          <w:lang w:val="en-US"/>
        </w:rPr>
        <w:t xml:space="preserve"> </w:t>
      </w:r>
      <w:del w:id="153" w:date="2016-09-27T17:29:44Z" w:author="马渝泽">
        <w:r>
          <w:rPr>
            <w:sz w:val="24"/>
            <w:szCs w:val="24"/>
            <w:rtl w:val="0"/>
            <w:lang w:val="en-US"/>
          </w:rPr>
          <w:delText xml:space="preserve">angle of </w:delText>
        </w:r>
      </w:del>
      <w:r>
        <w:rPr>
          <w:sz w:val="24"/>
          <w:szCs w:val="24"/>
          <w:rtl w:val="0"/>
          <w:lang w:val="en-US"/>
        </w:rPr>
        <w:t>view</w:t>
      </w:r>
      <w:del w:id="154" w:date="2016-09-27T17:29:56Z" w:author="马渝泽">
        <w:r>
          <w:rPr>
            <w:sz w:val="24"/>
            <w:szCs w:val="24"/>
            <w:rtl w:val="0"/>
            <w:lang w:val="en-US"/>
          </w:rPr>
          <w:delText>s</w:delText>
        </w:r>
      </w:del>
      <w:r>
        <w:rPr>
          <w:sz w:val="24"/>
          <w:szCs w:val="24"/>
          <w:rtl w:val="0"/>
          <w:lang w:val="en-US"/>
        </w:rPr>
        <w:t>, which is actually of great benefits to the project.</w:t>
      </w:r>
    </w:p>
    <w:p>
      <w:pPr>
        <w:pStyle w:val="No Spacing"/>
        <w:spacing w:line="480" w:lineRule="auto"/>
        <w:rPr>
          <w:sz w:val="24"/>
          <w:szCs w:val="24"/>
        </w:rPr>
      </w:pPr>
    </w:p>
    <w:p>
      <w:pPr>
        <w:pStyle w:val="No Spacing"/>
        <w:spacing w:line="480" w:lineRule="auto"/>
        <w:rPr>
          <w:sz w:val="24"/>
          <w:szCs w:val="24"/>
        </w:rPr>
      </w:pPr>
      <w:ins w:id="155" w:date="2016-09-27T17:37:05Z" w:author="马渝泽">
        <w:r>
          <w:rPr>
            <w:rtl w:val="0"/>
            <w:lang w:val="en-US"/>
          </w:rPr>
          <w:t>According to</w:t>
        </w:r>
      </w:ins>
      <w:del w:id="156" w:date="2016-09-27T17:33:06Z" w:author="马渝泽">
        <w:r>
          <w:rPr>
            <w:sz w:val="24"/>
            <w:szCs w:val="24"/>
            <w:rtl w:val="0"/>
            <w:lang w:val="en-US"/>
          </w:rPr>
          <w:delText>In conclusion</w:delText>
        </w:r>
      </w:del>
      <w:ins w:id="157" w:date="2016-09-27T17:37:02Z" w:author="马渝泽">
        <w:r>
          <w:rPr>
            <w:sz w:val="24"/>
            <w:szCs w:val="24"/>
            <w:rtl w:val="0"/>
            <w:lang w:val="en-US"/>
          </w:rPr>
          <w:t xml:space="preserve"> these three theories described in the field of metaphysics</w:t>
        </w:r>
      </w:ins>
      <w:r>
        <w:rPr>
          <w:sz w:val="24"/>
          <w:szCs w:val="24"/>
          <w:rtl w:val="0"/>
          <w:lang w:val="en-US"/>
        </w:rPr>
        <w:t>, attunements are largely</w:t>
      </w:r>
      <w:ins w:id="158" w:date="2016-09-27T17:37:21Z" w:author="马渝泽">
        <w:r>
          <w:rPr>
            <w:sz w:val="24"/>
            <w:szCs w:val="24"/>
            <w:rtl w:val="0"/>
            <w:lang w:val="en-US"/>
          </w:rPr>
          <w:t>,</w:t>
        </w:r>
      </w:ins>
      <w:r>
        <w:rPr>
          <w:sz w:val="24"/>
          <w:szCs w:val="24"/>
          <w:rtl w:val="0"/>
          <w:lang w:val="en-US"/>
        </w:rPr>
        <w:t xml:space="preserve"> yet secretly</w:t>
      </w:r>
      <w:ins w:id="159" w:date="2016-09-27T17:37:17Z" w:author="马渝泽">
        <w:r>
          <w:rPr>
            <w:sz w:val="24"/>
            <w:szCs w:val="24"/>
            <w:rtl w:val="0"/>
            <w:lang w:val="en-US"/>
          </w:rPr>
          <w:t>,</w:t>
        </w:r>
      </w:ins>
      <w:r>
        <w:rPr>
          <w:sz w:val="24"/>
          <w:szCs w:val="24"/>
          <w:rtl w:val="0"/>
          <w:lang w:val="en-US"/>
        </w:rPr>
        <w:t xml:space="preserve"> applied in our daily life no matter if we ignore them or not. T</w:t>
      </w:r>
      <w:ins w:id="160" w:date="2016-09-27T17:30:14Z" w:author="马渝泽">
        <w:r>
          <w:rPr>
            <w:sz w:val="24"/>
            <w:szCs w:val="24"/>
            <w:rtl w:val="0"/>
            <w:lang w:val="en-US"/>
          </w:rPr>
          <w:t>h</w:t>
        </w:r>
      </w:ins>
      <w:r>
        <w:rPr>
          <w:sz w:val="24"/>
          <w:szCs w:val="24"/>
          <w:rtl w:val="0"/>
          <w:lang w:val="en-US"/>
        </w:rPr>
        <w:t>ough the result could be positive or negative, the truth that attunements are applied to us will not be changed.</w:t>
      </w:r>
    </w:p>
    <w:p>
      <w:pPr>
        <w:pStyle w:val="No Spacing"/>
        <w:spacing w:line="480" w:lineRule="auto"/>
        <w:rPr>
          <w:del w:id="161" w:date="2016-09-29T13:05:44Z" w:author="马渝泽"/>
          <w:sz w:val="24"/>
          <w:szCs w:val="24"/>
        </w:rPr>
      </w:pPr>
    </w:p>
    <w:p>
      <w:pPr>
        <w:pStyle w:val="No Spacing"/>
        <w:spacing w:line="480" w:lineRule="auto"/>
        <w:rPr>
          <w:sz w:val="24"/>
          <w:szCs w:val="24"/>
        </w:rPr>
      </w:pPr>
    </w:p>
    <w:p>
      <w:pPr>
        <w:pStyle w:val="No Spacing"/>
        <w:spacing w:line="480" w:lineRule="auto"/>
        <w:rPr>
          <w:del w:id="162" w:date="2016-09-29T13:05:39Z" w:author="马渝泽"/>
          <w:sz w:val="24"/>
          <w:szCs w:val="24"/>
        </w:rPr>
      </w:pPr>
    </w:p>
    <w:p>
      <w:pPr>
        <w:pStyle w:val="No Spacing"/>
        <w:spacing w:line="480" w:lineRule="auto"/>
        <w:rPr>
          <w:del w:id="163" w:date="2016-09-29T13:05:39Z" w:author="马渝泽"/>
          <w:sz w:val="24"/>
          <w:szCs w:val="24"/>
        </w:rPr>
      </w:pPr>
    </w:p>
    <w:p>
      <w:pPr>
        <w:pStyle w:val="No Spacing"/>
        <w:spacing w:line="480" w:lineRule="auto"/>
        <w:rPr>
          <w:sz w:val="24"/>
          <w:szCs w:val="24"/>
        </w:rPr>
      </w:pPr>
    </w:p>
    <w:p>
      <w:pPr>
        <w:pStyle w:val="No Spacing"/>
        <w:spacing w:line="480" w:lineRule="auto"/>
        <w:rPr>
          <w:del w:id="164" w:date="2016-09-27T17:37:45Z" w:author="马渝泽"/>
          <w:sz w:val="24"/>
          <w:szCs w:val="24"/>
        </w:rPr>
      </w:pPr>
    </w:p>
    <w:p>
      <w:pPr>
        <w:pStyle w:val="No Spacing"/>
        <w:spacing w:line="480" w:lineRule="auto"/>
        <w:rPr>
          <w:del w:id="165" w:date="2016-09-27T17:37:45Z" w:author="马渝泽"/>
          <w:sz w:val="24"/>
          <w:szCs w:val="24"/>
        </w:rPr>
      </w:pPr>
    </w:p>
    <w:p>
      <w:pPr>
        <w:pStyle w:val="No Spacing"/>
        <w:spacing w:line="480" w:lineRule="auto"/>
        <w:rPr>
          <w:sz w:val="24"/>
          <w:szCs w:val="24"/>
        </w:rPr>
      </w:pPr>
    </w:p>
    <w:p>
      <w:pPr>
        <w:pStyle w:val="No Spacing"/>
        <w:spacing w:line="480" w:lineRule="auto"/>
        <w:rPr>
          <w:sz w:val="24"/>
          <w:szCs w:val="24"/>
        </w:rPr>
      </w:pPr>
      <w:r>
        <w:rPr>
          <w:sz w:val="24"/>
          <w:szCs w:val="24"/>
          <w:rtl w:val="0"/>
          <w:lang w:val="en-US"/>
        </w:rPr>
        <w:t xml:space="preserve">Work Cited: </w:t>
      </w:r>
    </w:p>
    <w:p>
      <w:pPr>
        <w:pStyle w:val="No Spacing"/>
        <w:spacing w:line="480" w:lineRule="auto"/>
        <w:rPr>
          <w:sz w:val="24"/>
          <w:szCs w:val="24"/>
        </w:rPr>
      </w:pPr>
    </w:p>
    <w:p>
      <w:pPr>
        <w:pStyle w:val="No Spacing"/>
        <w:spacing w:line="480" w:lineRule="auto"/>
        <w:rPr>
          <w:rStyle w:val="None"/>
          <w:sz w:val="24"/>
          <w:szCs w:val="24"/>
        </w:rPr>
      </w:pPr>
      <w:r>
        <w:rPr>
          <w:rStyle w:val="Hyperlink.0"/>
        </w:rPr>
        <w:fldChar w:fldCharType="begin" w:fldLock="0"/>
      </w:r>
      <w:r>
        <w:rPr>
          <w:rStyle w:val="Hyperlink.0"/>
        </w:rPr>
        <w:instrText xml:space="preserve"> HYPERLINK "http://plato.stanford.edu/entries/metaphysics/"</w:instrText>
      </w:r>
      <w:r>
        <w:rPr>
          <w:rStyle w:val="Hyperlink.0"/>
        </w:rPr>
        <w:fldChar w:fldCharType="separate" w:fldLock="0"/>
      </w:r>
      <w:r>
        <w:rPr>
          <w:rStyle w:val="Hyperlink.0"/>
          <w:rtl w:val="0"/>
          <w:lang w:val="en-US"/>
        </w:rPr>
        <w:t>http://plato.stanford.edu/entries/metaphysics/</w:t>
      </w:r>
      <w:r>
        <w:rPr/>
        <w:fldChar w:fldCharType="end" w:fldLock="0"/>
      </w:r>
    </w:p>
    <w:p>
      <w:pPr>
        <w:pStyle w:val="No Spacing"/>
        <w:spacing w:line="480" w:lineRule="auto"/>
      </w:pPr>
      <w:r>
        <w:rPr>
          <w:rStyle w:val="Hyperlink.0"/>
        </w:rPr>
        <w:fldChar w:fldCharType="begin" w:fldLock="0"/>
      </w:r>
      <w:r>
        <w:rPr>
          <w:rStyle w:val="Hyperlink.0"/>
        </w:rPr>
        <w:instrText xml:space="preserve"> HYPERLINK "https://en.wikipedia.org/wiki/Metaphysics#Pre-Socratic_metaphysics_in_Greece"</w:instrText>
      </w:r>
      <w:r>
        <w:rPr>
          <w:rStyle w:val="Hyperlink.0"/>
        </w:rPr>
        <w:fldChar w:fldCharType="separate" w:fldLock="0"/>
      </w:r>
      <w:r>
        <w:rPr>
          <w:rStyle w:val="Hyperlink.0"/>
          <w:rtl w:val="0"/>
          <w:lang w:val="en-US"/>
        </w:rPr>
        <w:t>https://en.wikipedia.org/wiki/Metaphysics#Pre-Socratic_metaphysics_in_Greece</w:t>
      </w:r>
      <w:r>
        <w:rPr/>
        <w:fldChar w:fldCharType="end" w:fldLock="0"/>
      </w:r>
    </w:p>
    <w:sectPr>
      <w:headerReference w:type="default" r:id="rId4"/>
      <w:footerReference w:type="default" r:id="rId5"/>
      <w:pgSz w:w="11900" w:h="16840" w:orient="portrait"/>
      <w:pgMar w:top="1134" w:right="1134" w:bottom="1134" w:left="1134" w:header="709" w:footer="850"/>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w:comment w:id="3" w:author="Eglash, Ron" w:date="2016-09-25T14:10:00Z">
    <w:p>
      <w:pPr>
        <w:pStyle w:val="Default"/>
        <w:bidi w:val="0"/>
      </w:pPr>
    </w:p>
    <w:p>
      <w:pPr>
        <w:pStyle w:val="Default"/>
        <w:bidi w:val="0"/>
      </w:pPr>
      <w:r>
        <w:rPr>
          <w:rFonts w:cs="Arial Unicode MS" w:eastAsia="Arial Unicode MS"/>
          <w:rtl w:val="0"/>
        </w:rPr>
        <w:t>I don</w:t>
      </w:r>
      <w:r>
        <w:rPr>
          <w:rFonts w:cs="Arial Unicode MS" w:eastAsia="Arial Unicode MS" w:hint="default"/>
          <w:rtl w:val="0"/>
        </w:rPr>
        <w:t>’</w:t>
      </w:r>
      <w:r>
        <w:rPr>
          <w:rFonts w:cs="Arial Unicode MS" w:eastAsia="Arial Unicode MS"/>
          <w:rtl w:val="0"/>
        </w:rPr>
        <w:t xml:space="preserve">t understand the meaning of this sentence. What book? Do you mean the discipline of metaphysics? Why would it be </w:t>
      </w:r>
      <w:r>
        <w:rPr>
          <w:rFonts w:cs="Arial Unicode MS" w:eastAsia="Arial Unicode MS" w:hint="default"/>
          <w:rtl w:val="0"/>
        </w:rPr>
        <w:t>“</w:t>
      </w:r>
      <w:r>
        <w:rPr>
          <w:rFonts w:cs="Arial Unicode MS" w:eastAsia="Arial Unicode MS"/>
          <w:rtl w:val="0"/>
        </w:rPr>
        <w:t>behind</w:t>
      </w:r>
      <w:r>
        <w:rPr>
          <w:rFonts w:cs="Arial Unicode MS" w:eastAsia="Arial Unicode MS" w:hint="default"/>
          <w:rtl w:val="0"/>
        </w:rPr>
        <w:t xml:space="preserve">” – </w:t>
      </w:r>
      <w:r>
        <w:rPr>
          <w:rFonts w:cs="Arial Unicode MS" w:eastAsia="Arial Unicode MS"/>
          <w:rtl w:val="0"/>
        </w:rPr>
        <w:t xml:space="preserve">do you mean </w:t>
      </w:r>
      <w:r>
        <w:rPr>
          <w:rFonts w:cs="Arial Unicode MS" w:eastAsia="Arial Unicode MS" w:hint="default"/>
          <w:rtl w:val="0"/>
        </w:rPr>
        <w:t>“</w:t>
      </w:r>
      <w:r>
        <w:rPr>
          <w:rFonts w:cs="Arial Unicode MS" w:eastAsia="Arial Unicode MS"/>
          <w:rtl w:val="0"/>
        </w:rPr>
        <w:t>beyond</w:t>
      </w:r>
      <w:r>
        <w:rPr>
          <w:rFonts w:cs="Arial Unicode MS" w:eastAsia="Arial Unicode MS" w:hint="default"/>
          <w:rtl w:val="0"/>
        </w:rPr>
        <w:t>”</w:t>
      </w:r>
      <w:r>
        <w:rPr>
          <w:rFonts w:cs="Arial Unicode MS" w:eastAsia="Arial Unicode MS"/>
          <w:rtl w:val="0"/>
        </w:rPr>
        <w:t>?</w:t>
      </w:r>
    </w:p>
  </w:comment>
  <w:comment w:id="34" w:author="Eglash, Ron" w:date="2016-09-25T15:18:00Z">
    <w:p>
      <w:pPr>
        <w:pStyle w:val="Default"/>
        <w:bidi w:val="0"/>
      </w:pPr>
    </w:p>
    <w:p>
      <w:pPr>
        <w:pStyle w:val="Default"/>
        <w:bidi w:val="0"/>
      </w:pPr>
      <w:r>
        <w:rPr>
          <w:rFonts w:cs="Arial Unicode MS" w:eastAsia="Arial Unicode MS"/>
          <w:rtl w:val="0"/>
        </w:rPr>
        <w:t>start new paragraph here.</w:t>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0" w:insDel="1" w:formatting="0"/>
  <w:trackRevisions/>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 Spacing">
    <w:name w:val="No Spacing"/>
    <w:next w:val="No Spacing"/>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numbering" w:styleId="Numbered">
    <w:name w:val="Numbered"/>
    <w:pPr>
      <w:numPr>
        <w:numId w:val="1"/>
      </w:numPr>
    </w:pPr>
  </w:style>
  <w:style w:type="character" w:styleId="None">
    <w:name w:val="None"/>
  </w:style>
  <w:style w:type="character" w:styleId="Hyperlink.0">
    <w:name w:val="Hyperlink.0"/>
    <w:basedOn w:val="None"/>
    <w:next w:val="Hyperlink.0"/>
    <w:rPr>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comments" Target="comments.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